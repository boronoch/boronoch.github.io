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2937" w14:textId="77777777" w:rsidR="000A49FD" w:rsidRDefault="005C736A" w:rsidP="007953A9">
      <w:pPr>
        <w:pStyle w:val="Title"/>
        <w:ind w:firstLine="720"/>
      </w:pPr>
      <w:proofErr w:type="spellStart"/>
      <w:r>
        <w:t>myPlatform</w:t>
      </w:r>
      <w:proofErr w:type="spellEnd"/>
      <w:r>
        <w:t xml:space="preserve"> Design Spec</w:t>
      </w:r>
    </w:p>
    <w:p w14:paraId="125B00CB" w14:textId="77777777" w:rsidR="0097560B" w:rsidRDefault="0097560B" w:rsidP="0097560B">
      <w:pPr>
        <w:pStyle w:val="Heading1"/>
      </w:pPr>
      <w:r>
        <w:t>Purpose</w:t>
      </w:r>
    </w:p>
    <w:p w14:paraId="483A2F1B" w14:textId="77777777" w:rsidR="006B3812" w:rsidRDefault="0097560B" w:rsidP="0097560B">
      <w:r>
        <w:t xml:space="preserve">Here at the beginning, the purpose of </w:t>
      </w:r>
      <w:proofErr w:type="spellStart"/>
      <w:r>
        <w:t>myPlatform</w:t>
      </w:r>
      <w:proofErr w:type="spellEnd"/>
      <w:r>
        <w:t xml:space="preserve"> is to allow a user to capture their stance on political questions.</w:t>
      </w:r>
    </w:p>
    <w:p w14:paraId="7B2E03F5" w14:textId="77777777" w:rsidR="00C60DB1" w:rsidRDefault="00C60DB1" w:rsidP="0097560B">
      <w:r>
        <w:t>The early draft should also have some functionality during elections, as a place to collect and evaluate information about candidates.</w:t>
      </w:r>
    </w:p>
    <w:p w14:paraId="2F5AD673" w14:textId="77777777" w:rsidR="00C60DB1" w:rsidRDefault="00C60DB1" w:rsidP="00C60DB1">
      <w:pPr>
        <w:pStyle w:val="Heading1"/>
      </w:pPr>
      <w:r>
        <w:t>Workflows and Use Cases</w:t>
      </w:r>
    </w:p>
    <w:p w14:paraId="4AE1CAC6" w14:textId="77777777" w:rsidR="00C60DB1" w:rsidRDefault="00C60DB1" w:rsidP="00C60DB1">
      <w:pPr>
        <w:pStyle w:val="Heading2"/>
      </w:pPr>
      <w:r>
        <w:t>Use Case: Local Election</w:t>
      </w:r>
    </w:p>
    <w:p w14:paraId="532CF554" w14:textId="77777777" w:rsidR="00C60DB1" w:rsidRPr="00C60DB1" w:rsidRDefault="00C60DB1" w:rsidP="00C60DB1">
      <w:r>
        <w:t>I want to do the following</w:t>
      </w:r>
    </w:p>
    <w:p w14:paraId="7ECC8AD4" w14:textId="77777777" w:rsidR="00C60DB1" w:rsidRDefault="00C60DB1" w:rsidP="00C60DB1">
      <w:pPr>
        <w:pStyle w:val="ListParagraph"/>
        <w:numPr>
          <w:ilvl w:val="0"/>
          <w:numId w:val="2"/>
        </w:numPr>
      </w:pPr>
      <w:r>
        <w:t>Enter the candidates for an upcoming election.</w:t>
      </w:r>
    </w:p>
    <w:p w14:paraId="07F6D5C3" w14:textId="77777777" w:rsidR="00C60DB1" w:rsidRDefault="00C60DB1" w:rsidP="00C60DB1">
      <w:pPr>
        <w:pStyle w:val="ListParagraph"/>
        <w:numPr>
          <w:ilvl w:val="0"/>
          <w:numId w:val="2"/>
        </w:numPr>
      </w:pPr>
      <w:r>
        <w:t>Enter notes about each candidate, indicating their policies (their platform)</w:t>
      </w:r>
    </w:p>
    <w:p w14:paraId="23735F4D" w14:textId="77777777" w:rsidR="00C60DB1" w:rsidRPr="00C60DB1" w:rsidRDefault="00C60DB1" w:rsidP="00C60DB1">
      <w:pPr>
        <w:pStyle w:val="ListParagraph"/>
        <w:numPr>
          <w:ilvl w:val="0"/>
          <w:numId w:val="2"/>
        </w:numPr>
      </w:pPr>
      <w:r>
        <w:t>Enter my reaction to their platform. When possible, correlate to things in my platform.</w:t>
      </w:r>
    </w:p>
    <w:p w14:paraId="1C1BCF10" w14:textId="77777777" w:rsidR="005C736A" w:rsidRDefault="005C736A" w:rsidP="005C736A">
      <w:pPr>
        <w:pStyle w:val="Heading1"/>
      </w:pPr>
      <w:r>
        <w:t>Requirements</w:t>
      </w:r>
    </w:p>
    <w:p w14:paraId="71E3543A" w14:textId="77777777" w:rsidR="00982C02" w:rsidRPr="00982C02" w:rsidRDefault="00982C02" w:rsidP="00982C02">
      <w:pPr>
        <w:pStyle w:val="Heading2"/>
      </w:pPr>
      <w:r>
        <w:t>User’s Platform</w:t>
      </w:r>
    </w:p>
    <w:p w14:paraId="392336D9" w14:textId="77777777" w:rsidR="006B3812" w:rsidRDefault="0097560B" w:rsidP="00982C02">
      <w:pPr>
        <w:ind w:left="900" w:hanging="900"/>
      </w:pPr>
      <w:r>
        <w:t>REQ</w:t>
      </w:r>
      <w:r w:rsidR="00982C02">
        <w:t xml:space="preserve"> 1</w:t>
      </w:r>
      <w:r>
        <w:t>-01</w:t>
      </w:r>
      <w:r>
        <w:tab/>
      </w:r>
      <w:r w:rsidR="006B3812">
        <w:t>Provide a form that accepts user input and stores it in an SQL database.</w:t>
      </w:r>
    </w:p>
    <w:p w14:paraId="16FBED63" w14:textId="77777777" w:rsidR="006B3812" w:rsidRDefault="006B3812" w:rsidP="00982C02">
      <w:pPr>
        <w:ind w:left="900" w:hanging="900"/>
      </w:pPr>
      <w:r>
        <w:t>REQ</w:t>
      </w:r>
      <w:r w:rsidR="00982C02">
        <w:t xml:space="preserve"> 1</w:t>
      </w:r>
      <w:r>
        <w:t>-02</w:t>
      </w:r>
      <w:r>
        <w:tab/>
        <w:t>The SQL database of REQ</w:t>
      </w:r>
      <w:r w:rsidR="00982C02">
        <w:t xml:space="preserve"> 1</w:t>
      </w:r>
      <w:r>
        <w:t>-01 shall have the following format:</w:t>
      </w:r>
    </w:p>
    <w:tbl>
      <w:tblPr>
        <w:tblW w:w="8512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041"/>
        <w:gridCol w:w="6223"/>
      </w:tblGrid>
      <w:tr w:rsidR="00B80038" w:rsidRPr="00B80038" w14:paraId="6B708A39" w14:textId="77777777" w:rsidTr="00D676D0">
        <w:trPr>
          <w:trHeight w:val="300"/>
        </w:trPr>
        <w:tc>
          <w:tcPr>
            <w:tcW w:w="8512" w:type="dxa"/>
            <w:gridSpan w:val="3"/>
            <w:shd w:val="clear" w:color="000000" w:fill="D9D9D9"/>
            <w:noWrap/>
            <w:vAlign w:val="center"/>
            <w:hideMark/>
          </w:tcPr>
          <w:p w14:paraId="59CEBE8A" w14:textId="77777777" w:rsidR="00B80038" w:rsidRPr="00B80038" w:rsidRDefault="00B80038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038">
              <w:rPr>
                <w:rFonts w:ascii="Calibri" w:eastAsia="Times New Roman" w:hAnsi="Calibri" w:cs="Calibri"/>
                <w:b/>
                <w:bCs/>
                <w:color w:val="000000"/>
              </w:rPr>
              <w:t>userFreeForm</w:t>
            </w:r>
            <w:proofErr w:type="spellEnd"/>
          </w:p>
        </w:tc>
      </w:tr>
      <w:tr w:rsidR="003B022A" w:rsidRPr="00B80038" w14:paraId="688D5588" w14:textId="77777777" w:rsidTr="00D676D0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5773A198" w14:textId="77777777" w:rsidR="003B022A" w:rsidRPr="00B80038" w:rsidRDefault="003B022A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IDX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0A0B2BD9" w14:textId="77777777" w:rsidR="003B022A" w:rsidRPr="00B80038" w:rsidRDefault="003B022A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699DDF53" w14:textId="77777777" w:rsidR="003B022A" w:rsidRPr="00B80038" w:rsidRDefault="003B022A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Primary key index</w:t>
            </w:r>
          </w:p>
        </w:tc>
      </w:tr>
      <w:tr w:rsidR="00D676D0" w:rsidRPr="00B80038" w14:paraId="380A4422" w14:textId="77777777" w:rsidTr="00D676D0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11172F35" w14:textId="77777777" w:rsidR="00D676D0" w:rsidRPr="00B80038" w:rsidRDefault="00D676D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417AADD7" w14:textId="77777777" w:rsidR="00D676D0" w:rsidRPr="00B80038" w:rsidRDefault="00D676D0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1A6BE3AE" w14:textId="77777777" w:rsidR="00D676D0" w:rsidRPr="00B80038" w:rsidRDefault="00D676D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hidden in form, populated by POST</w:t>
            </w:r>
          </w:p>
        </w:tc>
      </w:tr>
      <w:tr w:rsidR="00D676D0" w:rsidRPr="00B80038" w14:paraId="478DB4FD" w14:textId="77777777" w:rsidTr="00D676D0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7CE48F7C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jurisdiction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7617EA8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2244E18D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144">
              <w:rPr>
                <w:rFonts w:ascii="Calibri" w:eastAsia="Times New Roman" w:hAnsi="Calibri" w:cs="Calibri"/>
                <w:color w:val="000000"/>
              </w:rPr>
              <w:t>examples: Federal, Wisconsin, Waukesha County, City of Waukesha, Waukesha district 13</w:t>
            </w:r>
          </w:p>
        </w:tc>
      </w:tr>
      <w:tr w:rsidR="00D676D0" w:rsidRPr="00B80038" w14:paraId="0A5385A3" w14:textId="77777777" w:rsidTr="00D676D0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226534CA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800144">
              <w:rPr>
                <w:rFonts w:ascii="Calibri" w:eastAsia="Times New Roman" w:hAnsi="Calibri" w:cs="Calibri"/>
                <w:color w:val="000000"/>
              </w:rPr>
              <w:t>ategory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1FA6EBEC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0144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61B57B99" w14:textId="3D9FCA6F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144">
              <w:rPr>
                <w:rFonts w:ascii="Calibri" w:eastAsia="Times New Roman" w:hAnsi="Calibri" w:cs="Calibri"/>
                <w:color w:val="000000"/>
              </w:rPr>
              <w:t>examples: education, energy, law enforcement, immigration, fiscal policy</w:t>
            </w:r>
            <w:ins w:id="0" w:author="Bryan Hermsen" w:date="2019-07-20T08:25:00Z">
              <w:r w:rsidR="00AF7D3E">
                <w:rPr>
                  <w:rFonts w:ascii="Calibri" w:eastAsia="Times New Roman" w:hAnsi="Calibri" w:cs="Calibri"/>
                  <w:color w:val="000000"/>
                </w:rPr>
                <w:t xml:space="preserve">, </w:t>
              </w:r>
            </w:ins>
            <w:ins w:id="1" w:author="Bryan Hermsen" w:date="2019-07-20T08:27:00Z">
              <w:r w:rsidR="00AF7D3E">
                <w:rPr>
                  <w:rFonts w:ascii="Calibri" w:eastAsia="Times New Roman" w:hAnsi="Calibri" w:cs="Calibri"/>
                  <w:color w:val="000000"/>
                </w:rPr>
                <w:t>u</w:t>
              </w:r>
            </w:ins>
            <w:ins w:id="2" w:author="Bryan Hermsen" w:date="2019-07-20T08:25:00Z">
              <w:r w:rsidR="00AF7D3E">
                <w:rPr>
                  <w:rFonts w:ascii="Calibri" w:eastAsia="Times New Roman" w:hAnsi="Calibri" w:cs="Calibri"/>
                  <w:color w:val="000000"/>
                </w:rPr>
                <w:t>ncategorized</w:t>
              </w:r>
            </w:ins>
          </w:p>
        </w:tc>
      </w:tr>
      <w:tr w:rsidR="00D676D0" w:rsidRPr="00B80038" w14:paraId="082838DB" w14:textId="77777777" w:rsidTr="00D676D0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3A64A7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78343B79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06DA84E0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The issue, entered by the user</w:t>
            </w:r>
          </w:p>
        </w:tc>
      </w:tr>
      <w:tr w:rsidR="00D676D0" w:rsidRPr="00B80038" w14:paraId="704A6EAC" w14:textId="77777777" w:rsidTr="00D676D0">
        <w:trPr>
          <w:trHeight w:val="615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19D4DF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platform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1C08220A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7F0EA7DB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This is the user's stance</w:t>
            </w:r>
          </w:p>
        </w:tc>
      </w:tr>
      <w:tr w:rsidR="00D676D0" w:rsidRPr="00B80038" w14:paraId="1AAE0F7E" w14:textId="77777777" w:rsidTr="00D676D0">
        <w:trPr>
          <w:trHeight w:val="315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84AEE6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impor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B80038">
              <w:rPr>
                <w:rFonts w:ascii="Calibri" w:eastAsia="Times New Roman" w:hAnsi="Calibri" w:cs="Calibri"/>
                <w:color w:val="000000"/>
              </w:rPr>
              <w:t>ance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6736957A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int [0,100]</w:t>
            </w:r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34116720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How important is this issue to the user?</w:t>
            </w:r>
          </w:p>
        </w:tc>
      </w:tr>
      <w:tr w:rsidR="00D676D0" w:rsidRPr="00B80038" w14:paraId="0D44B10E" w14:textId="77777777" w:rsidTr="00D676D0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951896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informed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4CDCF4BA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int [0,100]</w:t>
            </w:r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53A5734A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How informed does the user consider themselves on this issue?</w:t>
            </w:r>
          </w:p>
        </w:tc>
      </w:tr>
      <w:tr w:rsidR="00D676D0" w:rsidRPr="00B80038" w14:paraId="790EDBE4" w14:textId="77777777" w:rsidTr="00D676D0">
        <w:trPr>
          <w:trHeight w:val="315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493164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55F891DC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3C00782B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76D0" w:rsidRPr="00B80038" w14:paraId="7D91EDA7" w14:textId="77777777" w:rsidTr="00D676D0">
        <w:trPr>
          <w:trHeight w:val="315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16A49A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lastRenderedPageBreak/>
              <w:t>ref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61B57BA3" w14:textId="77777777" w:rsidR="00D676D0" w:rsidRPr="00B80038" w:rsidRDefault="00D676D0" w:rsidP="00B80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0A55184D" w14:textId="77777777" w:rsidR="00D676D0" w:rsidRPr="00B80038" w:rsidRDefault="00D676D0" w:rsidP="00B80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 xml:space="preserve">references (links, publications, </w:t>
            </w:r>
            <w:proofErr w:type="spellStart"/>
            <w:r w:rsidRPr="00B80038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B800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62571BE6" w14:textId="77777777" w:rsidR="003A5F6D" w:rsidRDefault="003A5F6D" w:rsidP="003A5F6D">
      <w:pPr>
        <w:ind w:left="720" w:hanging="720"/>
      </w:pPr>
    </w:p>
    <w:p w14:paraId="42D626B0" w14:textId="77777777" w:rsidR="005C736A" w:rsidRDefault="003A5F6D" w:rsidP="00982C02">
      <w:pPr>
        <w:ind w:left="900" w:hanging="900"/>
      </w:pPr>
      <w:r>
        <w:t>REQ</w:t>
      </w:r>
      <w:r w:rsidR="00982C02">
        <w:t xml:space="preserve"> 1</w:t>
      </w:r>
      <w:r>
        <w:t>-03</w:t>
      </w:r>
      <w:r>
        <w:tab/>
        <w:t xml:space="preserve">The root directory shall be </w:t>
      </w:r>
      <w:r w:rsidR="00D97F0D">
        <w:t>townhall.bryanhermsen.com/</w:t>
      </w:r>
      <w:proofErr w:type="spellStart"/>
      <w:r w:rsidR="00D97F0D">
        <w:t>myPlatform</w:t>
      </w:r>
      <w:proofErr w:type="spellEnd"/>
    </w:p>
    <w:p w14:paraId="2C970980" w14:textId="77777777" w:rsidR="009813C1" w:rsidRDefault="009813C1" w:rsidP="00982C02">
      <w:pPr>
        <w:pStyle w:val="REQ"/>
      </w:pPr>
      <w:r>
        <w:t>REQ</w:t>
      </w:r>
      <w:r w:rsidR="00982C02">
        <w:t xml:space="preserve"> 1</w:t>
      </w:r>
      <w:r>
        <w:t>-04</w:t>
      </w:r>
      <w:r>
        <w:tab/>
        <w:t xml:space="preserve">The text fields in the </w:t>
      </w:r>
      <w:proofErr w:type="spellStart"/>
      <w:r>
        <w:t>userFreeForm</w:t>
      </w:r>
      <w:proofErr w:type="spellEnd"/>
      <w:r>
        <w:t xml:space="preserve"> table above shall accept strings that contain single and/or double quotation marks.</w:t>
      </w:r>
    </w:p>
    <w:p w14:paraId="39544BFE" w14:textId="3B012554" w:rsidR="00D22604" w:rsidRDefault="00D22604" w:rsidP="00982C02">
      <w:pPr>
        <w:ind w:left="900" w:hanging="900"/>
        <w:rPr>
          <w:ins w:id="3" w:author="Bryan Hermsen" w:date="2019-07-20T08:16:00Z"/>
        </w:rPr>
      </w:pPr>
      <w:r>
        <w:t>REQ</w:t>
      </w:r>
      <w:r w:rsidR="00982C02">
        <w:t xml:space="preserve"> 1</w:t>
      </w:r>
      <w:r>
        <w:t>-05</w:t>
      </w:r>
      <w:r>
        <w:tab/>
        <w:t xml:space="preserve">Form entry design shall be designed for mobile devices. </w:t>
      </w:r>
    </w:p>
    <w:p w14:paraId="3601EA32" w14:textId="0A7C6AE6" w:rsidR="007E183B" w:rsidRDefault="007E183B" w:rsidP="007E183B">
      <w:pPr>
        <w:pStyle w:val="Heading2"/>
        <w:rPr>
          <w:ins w:id="4" w:author="Bryan Hermsen" w:date="2019-07-20T08:17:00Z"/>
        </w:rPr>
        <w:pPrChange w:id="5" w:author="Bryan Hermsen" w:date="2019-07-20T08:21:00Z">
          <w:pPr>
            <w:pStyle w:val="Heading1"/>
          </w:pPr>
        </w:pPrChange>
      </w:pPr>
      <w:ins w:id="6" w:author="Bryan Hermsen" w:date="2019-07-20T08:17:00Z">
        <w:r>
          <w:t>Evalu</w:t>
        </w:r>
      </w:ins>
      <w:ins w:id="7" w:author="Bryan Hermsen" w:date="2019-07-20T08:18:00Z">
        <w:r>
          <w:t>a</w:t>
        </w:r>
      </w:ins>
      <w:ins w:id="8" w:author="Bryan Hermsen" w:date="2019-07-20T08:17:00Z">
        <w:r>
          <w:t xml:space="preserve">ting </w:t>
        </w:r>
      </w:ins>
      <w:ins w:id="9" w:author="Bryan Hermsen" w:date="2019-07-20T08:18:00Z">
        <w:r>
          <w:t xml:space="preserve">Platforms by </w:t>
        </w:r>
      </w:ins>
      <w:ins w:id="10" w:author="Bryan Hermsen" w:date="2019-07-20T08:17:00Z">
        <w:r>
          <w:t>other Users</w:t>
        </w:r>
      </w:ins>
    </w:p>
    <w:p w14:paraId="56A4FA39" w14:textId="322534A1" w:rsidR="007E183B" w:rsidRDefault="007E183B" w:rsidP="007E183B">
      <w:pPr>
        <w:rPr>
          <w:ins w:id="11" w:author="Bryan Hermsen" w:date="2019-07-20T08:19:00Z"/>
        </w:rPr>
      </w:pPr>
      <w:ins w:id="12" w:author="Bryan Hermsen" w:date="2019-07-20T08:17:00Z">
        <w:r>
          <w:t xml:space="preserve">In addition to stating their own platforms, </w:t>
        </w:r>
      </w:ins>
      <w:ins w:id="13" w:author="Bryan Hermsen" w:date="2019-07-20T08:18:00Z">
        <w:r>
          <w:t>users can attribute a platform to another user and provide their reaction to it.</w:t>
        </w:r>
      </w:ins>
    </w:p>
    <w:p w14:paraId="5860C2C1" w14:textId="24198CCC" w:rsidR="007E183B" w:rsidRDefault="007E183B" w:rsidP="007E183B">
      <w:pPr>
        <w:ind w:left="900" w:hanging="900"/>
        <w:rPr>
          <w:ins w:id="14" w:author="Bryan Hermsen" w:date="2019-07-20T08:32:00Z"/>
        </w:rPr>
      </w:pPr>
      <w:ins w:id="15" w:author="Bryan Hermsen" w:date="2019-07-20T08:19:00Z">
        <w:r>
          <w:t xml:space="preserve">REQ 3-01 </w:t>
        </w:r>
      </w:ins>
      <w:ins w:id="16" w:author="Bryan Hermsen" w:date="2019-07-20T08:24:00Z">
        <w:r w:rsidR="00AF7D3E">
          <w:t>Users shall be able to enter a platform or statement and attribute it to another user.</w:t>
        </w:r>
      </w:ins>
    </w:p>
    <w:p w14:paraId="033B3CF0" w14:textId="4586D522" w:rsidR="00AF7D3E" w:rsidRDefault="00AF7D3E" w:rsidP="007E183B">
      <w:pPr>
        <w:ind w:left="900" w:hanging="900"/>
        <w:rPr>
          <w:ins w:id="17" w:author="Bryan Hermsen" w:date="2019-07-20T08:32:00Z"/>
        </w:rPr>
      </w:pPr>
      <w:ins w:id="18" w:author="Bryan Hermsen" w:date="2019-07-20T08:32:00Z">
        <w:r>
          <w:t>REQ 3-02</w:t>
        </w:r>
        <w:r>
          <w:tab/>
          <w:t>The SQL database for REQ 3-01 shall have the following format.</w:t>
        </w:r>
      </w:ins>
    </w:p>
    <w:tbl>
      <w:tblPr>
        <w:tblW w:w="8512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041"/>
        <w:gridCol w:w="6223"/>
      </w:tblGrid>
      <w:tr w:rsidR="00AF7D3E" w:rsidRPr="00B80038" w14:paraId="43BC6502" w14:textId="77777777" w:rsidTr="0020230F">
        <w:trPr>
          <w:trHeight w:val="300"/>
          <w:ins w:id="19" w:author="Bryan Hermsen" w:date="2019-07-20T08:32:00Z"/>
        </w:trPr>
        <w:tc>
          <w:tcPr>
            <w:tcW w:w="8512" w:type="dxa"/>
            <w:gridSpan w:val="3"/>
            <w:shd w:val="clear" w:color="000000" w:fill="D9D9D9"/>
            <w:noWrap/>
            <w:vAlign w:val="center"/>
            <w:hideMark/>
          </w:tcPr>
          <w:p w14:paraId="24CC1132" w14:textId="46D3DE6E" w:rsidR="00AF7D3E" w:rsidRPr="00B80038" w:rsidRDefault="00E556E7" w:rsidP="0020230F">
            <w:pPr>
              <w:spacing w:after="0" w:line="240" w:lineRule="auto"/>
              <w:jc w:val="center"/>
              <w:rPr>
                <w:ins w:id="20" w:author="Bryan Hermsen" w:date="2019-07-20T08:32:00Z"/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ins w:id="21" w:author="Bryan Hermsen" w:date="2019-07-20T08:42:00Z">
              <w:r>
                <w:rPr>
                  <w:rFonts w:ascii="Calibri" w:eastAsia="Times New Roman" w:hAnsi="Calibri" w:cs="Calibri"/>
                  <w:b/>
                  <w:bCs/>
                  <w:color w:val="000000"/>
                </w:rPr>
                <w:t>politician</w:t>
              </w:r>
            </w:ins>
            <w:ins w:id="22" w:author="Bryan Hermsen" w:date="2019-07-20T08:33:00Z">
              <w:r w:rsidR="00AF7D3E">
                <w:rPr>
                  <w:rFonts w:ascii="Calibri" w:eastAsia="Times New Roman" w:hAnsi="Calibri" w:cs="Calibri"/>
                  <w:b/>
                  <w:bCs/>
                  <w:color w:val="000000"/>
                </w:rPr>
                <w:t>Platforms</w:t>
              </w:r>
            </w:ins>
            <w:proofErr w:type="spellEnd"/>
          </w:p>
        </w:tc>
      </w:tr>
      <w:tr w:rsidR="00AF7D3E" w:rsidRPr="00B80038" w14:paraId="711910F3" w14:textId="77777777" w:rsidTr="0020230F">
        <w:trPr>
          <w:trHeight w:val="300"/>
          <w:ins w:id="23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</w:tcPr>
          <w:p w14:paraId="2D7BE042" w14:textId="77777777" w:rsidR="00AF7D3E" w:rsidRPr="00B80038" w:rsidRDefault="00AF7D3E" w:rsidP="0020230F">
            <w:pPr>
              <w:spacing w:after="0" w:line="240" w:lineRule="auto"/>
              <w:rPr>
                <w:ins w:id="24" w:author="Bryan Hermsen" w:date="2019-07-20T08:32:00Z"/>
                <w:rFonts w:ascii="Calibri" w:eastAsia="Times New Roman" w:hAnsi="Calibri" w:cs="Calibri"/>
                <w:color w:val="000000"/>
              </w:rPr>
            </w:pPr>
            <w:ins w:id="25" w:author="Bryan Hermsen" w:date="2019-07-20T08:32:00Z">
              <w:r>
                <w:rPr>
                  <w:rFonts w:ascii="Calibri" w:eastAsia="Times New Roman" w:hAnsi="Calibri" w:cs="Calibri"/>
                  <w:color w:val="000000"/>
                </w:rPr>
                <w:t>IDX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0457185A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26" w:author="Bryan Hermsen" w:date="2019-07-20T08:32:00Z"/>
                <w:rFonts w:ascii="Calibri" w:eastAsia="Times New Roman" w:hAnsi="Calibri" w:cs="Calibri"/>
                <w:color w:val="000000"/>
              </w:rPr>
            </w:pPr>
            <w:ins w:id="27" w:author="Bryan Hermsen" w:date="2019-07-20T08:32:00Z">
              <w:r>
                <w:rPr>
                  <w:rFonts w:ascii="Calibri" w:eastAsia="Times New Roman" w:hAnsi="Calibri" w:cs="Calibri"/>
                  <w:color w:val="000000"/>
                </w:rPr>
                <w:t>Int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1C4DD60A" w14:textId="77777777" w:rsidR="00AF7D3E" w:rsidRPr="00B80038" w:rsidRDefault="00AF7D3E" w:rsidP="0020230F">
            <w:pPr>
              <w:spacing w:after="0" w:line="240" w:lineRule="auto"/>
              <w:rPr>
                <w:ins w:id="28" w:author="Bryan Hermsen" w:date="2019-07-20T08:32:00Z"/>
                <w:rFonts w:ascii="Calibri" w:eastAsia="Times New Roman" w:hAnsi="Calibri" w:cs="Calibri"/>
                <w:color w:val="000000"/>
              </w:rPr>
            </w:pPr>
            <w:ins w:id="29" w:author="Bryan Hermsen" w:date="2019-07-20T08:32:00Z">
              <w:r>
                <w:rPr>
                  <w:rFonts w:ascii="Calibri" w:eastAsia="Times New Roman" w:hAnsi="Calibri" w:cs="Calibri"/>
                  <w:color w:val="000000"/>
                </w:rPr>
                <w:t>Primary key index</w:t>
              </w:r>
            </w:ins>
          </w:p>
        </w:tc>
      </w:tr>
      <w:tr w:rsidR="00AF7D3E" w:rsidRPr="00B80038" w14:paraId="3F7F6045" w14:textId="77777777" w:rsidTr="0020230F">
        <w:trPr>
          <w:trHeight w:val="300"/>
          <w:ins w:id="30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</w:tcPr>
          <w:p w14:paraId="69AC39E1" w14:textId="77777777" w:rsidR="00AF7D3E" w:rsidRPr="00B80038" w:rsidRDefault="00AF7D3E" w:rsidP="0020230F">
            <w:pPr>
              <w:spacing w:after="0" w:line="240" w:lineRule="auto"/>
              <w:rPr>
                <w:ins w:id="31" w:author="Bryan Hermsen" w:date="2019-07-20T08:32:00Z"/>
                <w:rFonts w:ascii="Calibri" w:eastAsia="Times New Roman" w:hAnsi="Calibri" w:cs="Calibri"/>
                <w:color w:val="000000"/>
              </w:rPr>
            </w:pPr>
            <w:ins w:id="32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username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0F355378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33" w:author="Bryan Hermsen" w:date="2019-07-20T08:32:00Z"/>
                <w:rFonts w:ascii="Calibri" w:eastAsia="Times New Roman" w:hAnsi="Calibri" w:cs="Calibri"/>
                <w:color w:val="000000"/>
              </w:rPr>
            </w:pPr>
            <w:ins w:id="34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text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0BCFD732" w14:textId="03456EFF" w:rsidR="00AF7D3E" w:rsidRPr="00B80038" w:rsidRDefault="00AF7D3E" w:rsidP="0020230F">
            <w:pPr>
              <w:spacing w:after="0" w:line="240" w:lineRule="auto"/>
              <w:rPr>
                <w:ins w:id="35" w:author="Bryan Hermsen" w:date="2019-07-20T08:32:00Z"/>
                <w:rFonts w:ascii="Calibri" w:eastAsia="Times New Roman" w:hAnsi="Calibri" w:cs="Calibri"/>
                <w:color w:val="000000"/>
              </w:rPr>
            </w:pPr>
            <w:ins w:id="36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hidden in form, populated by POST</w:t>
              </w:r>
            </w:ins>
            <w:ins w:id="37" w:author="Bryan Hermsen" w:date="2019-07-20T08:33:00Z">
              <w:r>
                <w:rPr>
                  <w:rFonts w:ascii="Calibri" w:eastAsia="Times New Roman" w:hAnsi="Calibri" w:cs="Calibri"/>
                  <w:color w:val="000000"/>
                </w:rPr>
                <w:t>. The username of the user adding this platform and commenting on it.</w:t>
              </w:r>
            </w:ins>
          </w:p>
        </w:tc>
      </w:tr>
      <w:tr w:rsidR="00AF7D3E" w:rsidRPr="00B80038" w14:paraId="3E34476A" w14:textId="77777777" w:rsidTr="0020230F">
        <w:trPr>
          <w:trHeight w:val="300"/>
          <w:ins w:id="38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</w:tcPr>
          <w:p w14:paraId="149D1F5F" w14:textId="6C7AAD06" w:rsidR="00AF7D3E" w:rsidRPr="00B80038" w:rsidRDefault="00AF7D3E" w:rsidP="0020230F">
            <w:pPr>
              <w:spacing w:after="0" w:line="240" w:lineRule="auto"/>
              <w:rPr>
                <w:ins w:id="39" w:author="Bryan Hermsen" w:date="2019-07-20T08:32:00Z"/>
                <w:rFonts w:ascii="Calibri" w:eastAsia="Times New Roman" w:hAnsi="Calibri" w:cs="Calibri"/>
                <w:color w:val="000000"/>
              </w:rPr>
            </w:pPr>
            <w:proofErr w:type="spellStart"/>
            <w:ins w:id="40" w:author="Bryan Hermsen" w:date="2019-07-20T08:33:00Z">
              <w:r>
                <w:rPr>
                  <w:rFonts w:ascii="Calibri" w:eastAsia="Times New Roman" w:hAnsi="Calibri" w:cs="Calibri"/>
                  <w:color w:val="000000"/>
                </w:rPr>
                <w:t>cand</w:t>
              </w:r>
            </w:ins>
            <w:proofErr w:type="spellEnd"/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AC92CFE" w14:textId="2D47DCFF" w:rsidR="00AF7D3E" w:rsidRPr="00B80038" w:rsidRDefault="00AF7D3E" w:rsidP="0020230F">
            <w:pPr>
              <w:spacing w:after="0" w:line="240" w:lineRule="auto"/>
              <w:jc w:val="center"/>
              <w:rPr>
                <w:ins w:id="41" w:author="Bryan Hermsen" w:date="2019-07-20T08:32:00Z"/>
                <w:rFonts w:ascii="Calibri" w:eastAsia="Times New Roman" w:hAnsi="Calibri" w:cs="Calibri"/>
                <w:color w:val="000000"/>
              </w:rPr>
            </w:pPr>
            <w:ins w:id="42" w:author="Bryan Hermsen" w:date="2019-07-20T08:33:00Z">
              <w:r>
                <w:rPr>
                  <w:rFonts w:ascii="Calibri" w:eastAsia="Times New Roman" w:hAnsi="Calibri" w:cs="Calibri"/>
                  <w:color w:val="000000"/>
                </w:rPr>
                <w:t>test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2CFEFEE" w14:textId="17B76A2D" w:rsidR="00AF7D3E" w:rsidRPr="00B80038" w:rsidRDefault="00AF7D3E" w:rsidP="0020230F">
            <w:pPr>
              <w:spacing w:after="0" w:line="240" w:lineRule="auto"/>
              <w:rPr>
                <w:ins w:id="43" w:author="Bryan Hermsen" w:date="2019-07-20T08:32:00Z"/>
                <w:rFonts w:ascii="Calibri" w:eastAsia="Times New Roman" w:hAnsi="Calibri" w:cs="Calibri"/>
                <w:color w:val="000000"/>
              </w:rPr>
            </w:pPr>
            <w:ins w:id="44" w:author="Bryan Hermsen" w:date="2019-07-20T08:33:00Z">
              <w:r>
                <w:rPr>
                  <w:rFonts w:ascii="Calibri" w:eastAsia="Times New Roman" w:hAnsi="Calibri" w:cs="Calibri"/>
                  <w:color w:val="000000"/>
                </w:rPr>
                <w:t>The username of the candidate that holds the view described in platform.</w:t>
              </w:r>
            </w:ins>
          </w:p>
        </w:tc>
      </w:tr>
      <w:tr w:rsidR="00AF7D3E" w:rsidRPr="00B80038" w14:paraId="43201534" w14:textId="77777777" w:rsidTr="0020230F">
        <w:trPr>
          <w:trHeight w:val="300"/>
          <w:ins w:id="45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</w:tcPr>
          <w:p w14:paraId="76A4920F" w14:textId="77777777" w:rsidR="00AF7D3E" w:rsidRPr="00B80038" w:rsidRDefault="00AF7D3E" w:rsidP="0020230F">
            <w:pPr>
              <w:spacing w:after="0" w:line="240" w:lineRule="auto"/>
              <w:rPr>
                <w:ins w:id="46" w:author="Bryan Hermsen" w:date="2019-07-20T08:32:00Z"/>
                <w:rFonts w:ascii="Calibri" w:eastAsia="Times New Roman" w:hAnsi="Calibri" w:cs="Calibri"/>
                <w:color w:val="000000"/>
              </w:rPr>
            </w:pPr>
            <w:ins w:id="47" w:author="Bryan Hermsen" w:date="2019-07-20T08:32:00Z">
              <w:r>
                <w:rPr>
                  <w:rFonts w:ascii="Calibri" w:eastAsia="Times New Roman" w:hAnsi="Calibri" w:cs="Calibri"/>
                  <w:color w:val="000000"/>
                </w:rPr>
                <w:t>c</w:t>
              </w:r>
              <w:r w:rsidRPr="00800144">
                <w:rPr>
                  <w:rFonts w:ascii="Calibri" w:eastAsia="Times New Roman" w:hAnsi="Calibri" w:cs="Calibri"/>
                  <w:color w:val="000000"/>
                </w:rPr>
                <w:t>ategory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22844083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48" w:author="Bryan Hermsen" w:date="2019-07-20T08:32:00Z"/>
                <w:rFonts w:ascii="Calibri" w:eastAsia="Times New Roman" w:hAnsi="Calibri" w:cs="Calibri"/>
                <w:color w:val="000000"/>
              </w:rPr>
            </w:pPr>
            <w:ins w:id="49" w:author="Bryan Hermsen" w:date="2019-07-20T08:32:00Z">
              <w:r w:rsidRPr="00800144">
                <w:rPr>
                  <w:rFonts w:ascii="Calibri" w:eastAsia="Times New Roman" w:hAnsi="Calibri" w:cs="Calibri"/>
                  <w:color w:val="000000"/>
                </w:rPr>
                <w:t>text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6ABAD31" w14:textId="15D952C9" w:rsidR="00AF7D3E" w:rsidRPr="00B80038" w:rsidRDefault="00E556E7" w:rsidP="0020230F">
            <w:pPr>
              <w:spacing w:after="0" w:line="240" w:lineRule="auto"/>
              <w:rPr>
                <w:ins w:id="50" w:author="Bryan Hermsen" w:date="2019-07-20T08:32:00Z"/>
                <w:rFonts w:ascii="Calibri" w:eastAsia="Times New Roman" w:hAnsi="Calibri" w:cs="Calibri"/>
                <w:color w:val="000000"/>
              </w:rPr>
            </w:pPr>
            <w:ins w:id="51" w:author="Bryan Hermsen" w:date="2019-07-20T08:34:00Z">
              <w:r>
                <w:rPr>
                  <w:rFonts w:ascii="Calibri" w:eastAsia="Times New Roman" w:hAnsi="Calibri" w:cs="Calibri"/>
                  <w:color w:val="000000"/>
                </w:rPr>
                <w:t xml:space="preserve">(Optional) </w:t>
              </w:r>
            </w:ins>
            <w:ins w:id="52" w:author="Bryan Hermsen" w:date="2019-07-20T08:32:00Z">
              <w:r w:rsidR="00AF7D3E" w:rsidRPr="00800144">
                <w:rPr>
                  <w:rFonts w:ascii="Calibri" w:eastAsia="Times New Roman" w:hAnsi="Calibri" w:cs="Calibri"/>
                  <w:color w:val="000000"/>
                </w:rPr>
                <w:t>examples: education, energy, law enforcement, immigration, fiscal policy</w:t>
              </w:r>
              <w:r w:rsidR="00AF7D3E">
                <w:rPr>
                  <w:rFonts w:ascii="Calibri" w:eastAsia="Times New Roman" w:hAnsi="Calibri" w:cs="Calibri"/>
                  <w:color w:val="000000"/>
                </w:rPr>
                <w:t>, uncategorized</w:t>
              </w:r>
            </w:ins>
          </w:p>
        </w:tc>
      </w:tr>
      <w:tr w:rsidR="00AF7D3E" w:rsidRPr="00B80038" w14:paraId="16A0D0F4" w14:textId="77777777" w:rsidTr="0020230F">
        <w:trPr>
          <w:trHeight w:val="615"/>
          <w:ins w:id="53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A118A4" w14:textId="77777777" w:rsidR="00AF7D3E" w:rsidRPr="00B80038" w:rsidRDefault="00AF7D3E" w:rsidP="0020230F">
            <w:pPr>
              <w:spacing w:after="0" w:line="240" w:lineRule="auto"/>
              <w:rPr>
                <w:ins w:id="54" w:author="Bryan Hermsen" w:date="2019-07-20T08:32:00Z"/>
                <w:rFonts w:ascii="Calibri" w:eastAsia="Times New Roman" w:hAnsi="Calibri" w:cs="Calibri"/>
                <w:color w:val="000000"/>
              </w:rPr>
            </w:pPr>
            <w:ins w:id="55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platform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443B281D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56" w:author="Bryan Hermsen" w:date="2019-07-20T08:32:00Z"/>
                <w:rFonts w:ascii="Calibri" w:eastAsia="Times New Roman" w:hAnsi="Calibri" w:cs="Calibri"/>
                <w:color w:val="000000"/>
              </w:rPr>
            </w:pPr>
            <w:ins w:id="57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text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2C7EC6E4" w14:textId="66E7087C" w:rsidR="00AF7D3E" w:rsidRPr="00B80038" w:rsidRDefault="00AF7D3E" w:rsidP="0020230F">
            <w:pPr>
              <w:spacing w:after="0" w:line="240" w:lineRule="auto"/>
              <w:rPr>
                <w:ins w:id="58" w:author="Bryan Hermsen" w:date="2019-07-20T08:32:00Z"/>
                <w:rFonts w:ascii="Calibri" w:eastAsia="Times New Roman" w:hAnsi="Calibri" w:cs="Calibri"/>
                <w:color w:val="000000"/>
              </w:rPr>
            </w:pPr>
            <w:ins w:id="59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 xml:space="preserve">This is the </w:t>
              </w:r>
            </w:ins>
            <w:ins w:id="60" w:author="Bryan Hermsen" w:date="2019-07-20T08:34:00Z">
              <w:r w:rsidR="00E556E7">
                <w:rPr>
                  <w:rFonts w:ascii="Calibri" w:eastAsia="Times New Roman" w:hAnsi="Calibri" w:cs="Calibri"/>
                  <w:color w:val="000000"/>
                </w:rPr>
                <w:t>candidate’s/politic</w:t>
              </w:r>
            </w:ins>
            <w:ins w:id="61" w:author="Bryan Hermsen" w:date="2019-07-20T08:35:00Z">
              <w:r w:rsidR="00E556E7">
                <w:rPr>
                  <w:rFonts w:ascii="Calibri" w:eastAsia="Times New Roman" w:hAnsi="Calibri" w:cs="Calibri"/>
                  <w:color w:val="000000"/>
                </w:rPr>
                <w:t>i</w:t>
              </w:r>
            </w:ins>
            <w:ins w:id="62" w:author="Bryan Hermsen" w:date="2019-07-20T08:34:00Z">
              <w:r w:rsidR="00E556E7">
                <w:rPr>
                  <w:rFonts w:ascii="Calibri" w:eastAsia="Times New Roman" w:hAnsi="Calibri" w:cs="Calibri"/>
                  <w:color w:val="000000"/>
                </w:rPr>
                <w:t>an’s</w:t>
              </w:r>
            </w:ins>
            <w:ins w:id="63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 xml:space="preserve"> stance</w:t>
              </w:r>
            </w:ins>
            <w:ins w:id="64" w:author="Bryan Hermsen" w:date="2019-07-20T08:35:00Z">
              <w:r w:rsidR="00E556E7">
                <w:rPr>
                  <w:rFonts w:ascii="Calibri" w:eastAsia="Times New Roman" w:hAnsi="Calibri" w:cs="Calibri"/>
                  <w:color w:val="000000"/>
                </w:rPr>
                <w:t>, comment, or action</w:t>
              </w:r>
            </w:ins>
          </w:p>
        </w:tc>
      </w:tr>
      <w:tr w:rsidR="00E556E7" w:rsidRPr="00B80038" w14:paraId="1418689D" w14:textId="77777777" w:rsidTr="0020230F">
        <w:trPr>
          <w:trHeight w:val="315"/>
          <w:ins w:id="65" w:author="Bryan Hermsen" w:date="2019-07-20T08:35:00Z"/>
        </w:trPr>
        <w:tc>
          <w:tcPr>
            <w:tcW w:w="1248" w:type="dxa"/>
            <w:shd w:val="clear" w:color="auto" w:fill="auto"/>
            <w:noWrap/>
            <w:vAlign w:val="center"/>
          </w:tcPr>
          <w:p w14:paraId="00BC1860" w14:textId="7DBEB353" w:rsidR="00E556E7" w:rsidRPr="00B80038" w:rsidRDefault="00E556E7" w:rsidP="0020230F">
            <w:pPr>
              <w:spacing w:after="0" w:line="240" w:lineRule="auto"/>
              <w:rPr>
                <w:ins w:id="66" w:author="Bryan Hermsen" w:date="2019-07-20T08:35:00Z"/>
                <w:rFonts w:ascii="Calibri" w:eastAsia="Times New Roman" w:hAnsi="Calibri" w:cs="Calibri"/>
                <w:color w:val="000000"/>
              </w:rPr>
            </w:pPr>
            <w:ins w:id="67" w:author="Bryan Hermsen" w:date="2019-07-20T08:35:00Z">
              <w:r>
                <w:rPr>
                  <w:rFonts w:ascii="Calibri" w:eastAsia="Times New Roman" w:hAnsi="Calibri" w:cs="Calibri"/>
                  <w:color w:val="000000"/>
                </w:rPr>
                <w:t>stance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4AFFCBE1" w14:textId="386DAD3D" w:rsidR="00E556E7" w:rsidRPr="00B80038" w:rsidRDefault="00E556E7" w:rsidP="0020230F">
            <w:pPr>
              <w:spacing w:after="0" w:line="240" w:lineRule="auto"/>
              <w:jc w:val="center"/>
              <w:rPr>
                <w:ins w:id="68" w:author="Bryan Hermsen" w:date="2019-07-20T08:35:00Z"/>
                <w:rFonts w:ascii="Calibri" w:eastAsia="Times New Roman" w:hAnsi="Calibri" w:cs="Calibri"/>
                <w:color w:val="000000"/>
              </w:rPr>
            </w:pPr>
            <w:ins w:id="69" w:author="Bryan Hermsen" w:date="2019-07-20T08:35:00Z">
              <w:r>
                <w:rPr>
                  <w:rFonts w:ascii="Calibri" w:eastAsia="Times New Roman" w:hAnsi="Calibri" w:cs="Calibri"/>
                  <w:color w:val="000000"/>
                </w:rPr>
                <w:t>int [0,100]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523D48A3" w14:textId="0C53CA1F" w:rsidR="00E556E7" w:rsidRPr="00B80038" w:rsidRDefault="00E556E7" w:rsidP="0020230F">
            <w:pPr>
              <w:spacing w:after="0" w:line="240" w:lineRule="auto"/>
              <w:rPr>
                <w:ins w:id="70" w:author="Bryan Hermsen" w:date="2019-07-20T08:35:00Z"/>
                <w:rFonts w:ascii="Calibri" w:eastAsia="Times New Roman" w:hAnsi="Calibri" w:cs="Calibri"/>
                <w:color w:val="000000"/>
              </w:rPr>
            </w:pPr>
            <w:ins w:id="71" w:author="Bryan Hermsen" w:date="2019-07-20T08:35:00Z">
              <w:r>
                <w:rPr>
                  <w:rFonts w:ascii="Calibri" w:eastAsia="Times New Roman" w:hAnsi="Calibri" w:cs="Calibri"/>
                  <w:color w:val="000000"/>
                </w:rPr>
                <w:t>How much the user agrees (100) or disagrees (0) with the platform</w:t>
              </w:r>
            </w:ins>
          </w:p>
        </w:tc>
      </w:tr>
      <w:tr w:rsidR="00AF7D3E" w:rsidRPr="00B80038" w14:paraId="6782A567" w14:textId="77777777" w:rsidTr="0020230F">
        <w:trPr>
          <w:trHeight w:val="315"/>
          <w:ins w:id="72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7CD5FE" w14:textId="77777777" w:rsidR="00AF7D3E" w:rsidRPr="00B80038" w:rsidRDefault="00AF7D3E" w:rsidP="0020230F">
            <w:pPr>
              <w:spacing w:after="0" w:line="240" w:lineRule="auto"/>
              <w:rPr>
                <w:ins w:id="73" w:author="Bryan Hermsen" w:date="2019-07-20T08:32:00Z"/>
                <w:rFonts w:ascii="Calibri" w:eastAsia="Times New Roman" w:hAnsi="Calibri" w:cs="Calibri"/>
                <w:color w:val="000000"/>
              </w:rPr>
            </w:pPr>
            <w:ins w:id="74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impor</w:t>
              </w:r>
              <w:r>
                <w:rPr>
                  <w:rFonts w:ascii="Calibri" w:eastAsia="Times New Roman" w:hAnsi="Calibri" w:cs="Calibri"/>
                  <w:color w:val="000000"/>
                </w:rPr>
                <w:t>t</w:t>
              </w:r>
              <w:r w:rsidRPr="00B80038">
                <w:rPr>
                  <w:rFonts w:ascii="Calibri" w:eastAsia="Times New Roman" w:hAnsi="Calibri" w:cs="Calibri"/>
                  <w:color w:val="000000"/>
                </w:rPr>
                <w:t>ance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7A2A3155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75" w:author="Bryan Hermsen" w:date="2019-07-20T08:32:00Z"/>
                <w:rFonts w:ascii="Calibri" w:eastAsia="Times New Roman" w:hAnsi="Calibri" w:cs="Calibri"/>
                <w:color w:val="000000"/>
              </w:rPr>
            </w:pPr>
            <w:ins w:id="76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int [0,100]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3FB395B2" w14:textId="77777777" w:rsidR="00AF7D3E" w:rsidRPr="00B80038" w:rsidRDefault="00AF7D3E" w:rsidP="0020230F">
            <w:pPr>
              <w:spacing w:after="0" w:line="240" w:lineRule="auto"/>
              <w:rPr>
                <w:ins w:id="77" w:author="Bryan Hermsen" w:date="2019-07-20T08:32:00Z"/>
                <w:rFonts w:ascii="Calibri" w:eastAsia="Times New Roman" w:hAnsi="Calibri" w:cs="Calibri"/>
                <w:color w:val="000000"/>
              </w:rPr>
            </w:pPr>
            <w:ins w:id="78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How important is this issue to the user?</w:t>
              </w:r>
            </w:ins>
          </w:p>
        </w:tc>
      </w:tr>
      <w:tr w:rsidR="00AF7D3E" w:rsidRPr="00B80038" w14:paraId="426C67AF" w14:textId="77777777" w:rsidTr="0020230F">
        <w:trPr>
          <w:trHeight w:val="300"/>
          <w:ins w:id="79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105529" w14:textId="77777777" w:rsidR="00AF7D3E" w:rsidRPr="00B80038" w:rsidRDefault="00AF7D3E" w:rsidP="0020230F">
            <w:pPr>
              <w:spacing w:after="0" w:line="240" w:lineRule="auto"/>
              <w:rPr>
                <w:ins w:id="80" w:author="Bryan Hermsen" w:date="2019-07-20T08:32:00Z"/>
                <w:rFonts w:ascii="Calibri" w:eastAsia="Times New Roman" w:hAnsi="Calibri" w:cs="Calibri"/>
                <w:color w:val="000000"/>
              </w:rPr>
            </w:pPr>
            <w:ins w:id="81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informed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7F9FB938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82" w:author="Bryan Hermsen" w:date="2019-07-20T08:32:00Z"/>
                <w:rFonts w:ascii="Calibri" w:eastAsia="Times New Roman" w:hAnsi="Calibri" w:cs="Calibri"/>
                <w:color w:val="000000"/>
              </w:rPr>
            </w:pPr>
            <w:ins w:id="83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int [0,100]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2D918372" w14:textId="77777777" w:rsidR="00AF7D3E" w:rsidRPr="00B80038" w:rsidRDefault="00AF7D3E" w:rsidP="0020230F">
            <w:pPr>
              <w:spacing w:after="0" w:line="240" w:lineRule="auto"/>
              <w:rPr>
                <w:ins w:id="84" w:author="Bryan Hermsen" w:date="2019-07-20T08:32:00Z"/>
                <w:rFonts w:ascii="Calibri" w:eastAsia="Times New Roman" w:hAnsi="Calibri" w:cs="Calibri"/>
                <w:color w:val="000000"/>
              </w:rPr>
            </w:pPr>
            <w:ins w:id="85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How informed does the user consider themselves on this issue?</w:t>
              </w:r>
            </w:ins>
          </w:p>
        </w:tc>
      </w:tr>
      <w:tr w:rsidR="00AF7D3E" w:rsidRPr="00B80038" w14:paraId="753AD236" w14:textId="77777777" w:rsidTr="0020230F">
        <w:trPr>
          <w:trHeight w:val="315"/>
          <w:ins w:id="86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D2720D" w14:textId="77777777" w:rsidR="00AF7D3E" w:rsidRPr="00B80038" w:rsidRDefault="00AF7D3E" w:rsidP="0020230F">
            <w:pPr>
              <w:spacing w:after="0" w:line="240" w:lineRule="auto"/>
              <w:rPr>
                <w:ins w:id="87" w:author="Bryan Hermsen" w:date="2019-07-20T08:32:00Z"/>
                <w:rFonts w:ascii="Calibri" w:eastAsia="Times New Roman" w:hAnsi="Calibri" w:cs="Calibri"/>
                <w:color w:val="000000"/>
              </w:rPr>
            </w:pPr>
            <w:ins w:id="88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comment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4B6E2F85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89" w:author="Bryan Hermsen" w:date="2019-07-20T08:32:00Z"/>
                <w:rFonts w:ascii="Calibri" w:eastAsia="Times New Roman" w:hAnsi="Calibri" w:cs="Calibri"/>
                <w:color w:val="000000"/>
              </w:rPr>
            </w:pPr>
            <w:ins w:id="90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text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5D21D024" w14:textId="77777777" w:rsidR="00AF7D3E" w:rsidRPr="00B80038" w:rsidRDefault="00AF7D3E" w:rsidP="0020230F">
            <w:pPr>
              <w:spacing w:after="0" w:line="240" w:lineRule="auto"/>
              <w:rPr>
                <w:ins w:id="91" w:author="Bryan Hermsen" w:date="2019-07-20T08:32:00Z"/>
                <w:rFonts w:ascii="Calibri" w:eastAsia="Times New Roman" w:hAnsi="Calibri" w:cs="Calibri"/>
                <w:color w:val="000000"/>
              </w:rPr>
            </w:pPr>
            <w:ins w:id="92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AF7D3E" w:rsidRPr="00B80038" w14:paraId="59AC8171" w14:textId="77777777" w:rsidTr="0020230F">
        <w:trPr>
          <w:trHeight w:val="315"/>
          <w:ins w:id="93" w:author="Bryan Hermsen" w:date="2019-07-20T08:32:00Z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9F595A" w14:textId="77777777" w:rsidR="00AF7D3E" w:rsidRPr="00B80038" w:rsidRDefault="00AF7D3E" w:rsidP="0020230F">
            <w:pPr>
              <w:spacing w:after="0" w:line="240" w:lineRule="auto"/>
              <w:rPr>
                <w:ins w:id="94" w:author="Bryan Hermsen" w:date="2019-07-20T08:32:00Z"/>
                <w:rFonts w:ascii="Calibri" w:eastAsia="Times New Roman" w:hAnsi="Calibri" w:cs="Calibri"/>
                <w:color w:val="000000"/>
              </w:rPr>
            </w:pPr>
            <w:ins w:id="95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ref</w:t>
              </w:r>
            </w:ins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3833B5BA" w14:textId="77777777" w:rsidR="00AF7D3E" w:rsidRPr="00B80038" w:rsidRDefault="00AF7D3E" w:rsidP="0020230F">
            <w:pPr>
              <w:spacing w:after="0" w:line="240" w:lineRule="auto"/>
              <w:jc w:val="center"/>
              <w:rPr>
                <w:ins w:id="96" w:author="Bryan Hermsen" w:date="2019-07-20T08:32:00Z"/>
                <w:rFonts w:ascii="Calibri" w:eastAsia="Times New Roman" w:hAnsi="Calibri" w:cs="Calibri"/>
                <w:color w:val="000000"/>
              </w:rPr>
            </w:pPr>
            <w:ins w:id="97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>text</w:t>
              </w:r>
            </w:ins>
          </w:p>
        </w:tc>
        <w:tc>
          <w:tcPr>
            <w:tcW w:w="6223" w:type="dxa"/>
            <w:shd w:val="clear" w:color="auto" w:fill="auto"/>
            <w:noWrap/>
            <w:vAlign w:val="center"/>
            <w:hideMark/>
          </w:tcPr>
          <w:p w14:paraId="32CF66EE" w14:textId="77777777" w:rsidR="00AF7D3E" w:rsidRPr="00B80038" w:rsidRDefault="00AF7D3E" w:rsidP="0020230F">
            <w:pPr>
              <w:spacing w:after="0" w:line="240" w:lineRule="auto"/>
              <w:rPr>
                <w:ins w:id="98" w:author="Bryan Hermsen" w:date="2019-07-20T08:32:00Z"/>
                <w:rFonts w:ascii="Calibri" w:eastAsia="Times New Roman" w:hAnsi="Calibri" w:cs="Calibri"/>
                <w:color w:val="000000"/>
              </w:rPr>
            </w:pPr>
            <w:ins w:id="99" w:author="Bryan Hermsen" w:date="2019-07-20T08:32:00Z">
              <w:r w:rsidRPr="00B80038">
                <w:rPr>
                  <w:rFonts w:ascii="Calibri" w:eastAsia="Times New Roman" w:hAnsi="Calibri" w:cs="Calibri"/>
                  <w:color w:val="000000"/>
                </w:rPr>
                <w:t xml:space="preserve">references (links, publications, </w:t>
              </w:r>
              <w:proofErr w:type="spellStart"/>
              <w:r w:rsidRPr="00B80038">
                <w:rPr>
                  <w:rFonts w:ascii="Calibri" w:eastAsia="Times New Roman" w:hAnsi="Calibri" w:cs="Calibri"/>
                  <w:color w:val="000000"/>
                </w:rPr>
                <w:t>etc</w:t>
              </w:r>
              <w:proofErr w:type="spellEnd"/>
              <w:r w:rsidRPr="00B80038">
                <w:rPr>
                  <w:rFonts w:ascii="Calibri" w:eastAsia="Times New Roman" w:hAnsi="Calibri" w:cs="Calibri"/>
                  <w:color w:val="000000"/>
                </w:rPr>
                <w:t>)</w:t>
              </w:r>
            </w:ins>
          </w:p>
        </w:tc>
      </w:tr>
    </w:tbl>
    <w:p w14:paraId="60AB403B" w14:textId="77777777" w:rsidR="00AF7D3E" w:rsidRPr="007E183B" w:rsidRDefault="00AF7D3E" w:rsidP="007E183B">
      <w:pPr>
        <w:ind w:left="900" w:hanging="900"/>
      </w:pPr>
    </w:p>
    <w:p w14:paraId="71F4169A" w14:textId="420BE5FB" w:rsidR="00982C02" w:rsidRDefault="00314484" w:rsidP="00982C02">
      <w:pPr>
        <w:pStyle w:val="Heading2"/>
      </w:pPr>
      <w:r>
        <w:t>Users, Candidates, and Elections</w:t>
      </w:r>
    </w:p>
    <w:p w14:paraId="3C140F27" w14:textId="5F5455A0" w:rsidR="00982C02" w:rsidRDefault="00982C02" w:rsidP="00982C02">
      <w:pPr>
        <w:pStyle w:val="REQ"/>
      </w:pPr>
      <w:r>
        <w:t>REQ 2-01</w:t>
      </w:r>
      <w:r>
        <w:tab/>
        <w:t xml:space="preserve">Candidates and users shall be entered into a common database. The database </w:t>
      </w:r>
      <w:r w:rsidR="001C5CCE">
        <w:t>may</w:t>
      </w:r>
      <w:r>
        <w:t xml:space="preserve"> have a field to indicate which users are candidates and which are constituents</w:t>
      </w:r>
      <w:r w:rsidR="001C5CCE">
        <w:t xml:space="preserve"> if a need is determined</w:t>
      </w:r>
      <w:r>
        <w:t xml:space="preserve">. </w:t>
      </w:r>
    </w:p>
    <w:p w14:paraId="689612B9" w14:textId="20160CE5" w:rsidR="00982C02" w:rsidRPr="00982C02" w:rsidRDefault="00982C02" w:rsidP="00982C02">
      <w:pPr>
        <w:pStyle w:val="REQ"/>
      </w:pPr>
      <w:r>
        <w:t>REQ 2-02</w:t>
      </w:r>
      <w:r>
        <w:tab/>
        <w:t>The SQL database of REQ 2-0</w:t>
      </w:r>
      <w:r w:rsidR="001C5CCE">
        <w:t>1</w:t>
      </w:r>
      <w:r>
        <w:t xml:space="preserve"> shall have the following format</w:t>
      </w:r>
      <w:r w:rsidR="00AD3138">
        <w:t>.</w:t>
      </w:r>
      <w:r>
        <w:t xml:space="preserve"> </w:t>
      </w:r>
    </w:p>
    <w:tbl>
      <w:tblPr>
        <w:tblW w:w="8512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041"/>
        <w:gridCol w:w="6223"/>
      </w:tblGrid>
      <w:tr w:rsidR="00982C02" w:rsidRPr="00B80038" w14:paraId="586B281F" w14:textId="77777777" w:rsidTr="00314484">
        <w:trPr>
          <w:trHeight w:val="300"/>
        </w:trPr>
        <w:tc>
          <w:tcPr>
            <w:tcW w:w="8512" w:type="dxa"/>
            <w:gridSpan w:val="3"/>
            <w:shd w:val="clear" w:color="000000" w:fill="D9D9D9"/>
            <w:noWrap/>
            <w:vAlign w:val="center"/>
            <w:hideMark/>
          </w:tcPr>
          <w:p w14:paraId="60592EF4" w14:textId="77777777" w:rsidR="00982C02" w:rsidRPr="00B80038" w:rsidRDefault="00D3640F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users</w:t>
            </w:r>
          </w:p>
        </w:tc>
      </w:tr>
      <w:tr w:rsidR="00982C02" w:rsidRPr="00B80038" w14:paraId="62D11FE7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21EF132B" w14:textId="77777777" w:rsidR="00982C02" w:rsidRPr="00B80038" w:rsidRDefault="00982C02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IDX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BBF0D4B" w14:textId="77777777" w:rsidR="00982C02" w:rsidRPr="00B80038" w:rsidRDefault="00982C02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1B6DEAB0" w14:textId="77777777" w:rsidR="00982C02" w:rsidRPr="00B80038" w:rsidRDefault="00982C02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Primary key index</w:t>
            </w:r>
          </w:p>
        </w:tc>
      </w:tr>
      <w:tr w:rsidR="00982C02" w:rsidRPr="00B80038" w14:paraId="5EDA37E5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0BC1C314" w14:textId="77777777" w:rsidR="00982C02" w:rsidRPr="00B80038" w:rsidRDefault="00982C02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236587CC" w14:textId="77777777" w:rsidR="00982C02" w:rsidRPr="00B80038" w:rsidRDefault="00982C02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038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09175310" w14:textId="77777777" w:rsidR="00982C02" w:rsidRPr="00B80038" w:rsidRDefault="00D3640F" w:rsidP="00D36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(not applicable… yet. Must be unique, cannot re-use in new entries)</w:t>
            </w:r>
          </w:p>
        </w:tc>
      </w:tr>
      <w:tr w:rsidR="007953A9" w:rsidRPr="00B80038" w14:paraId="10666413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1CC5DF29" w14:textId="06F40D15" w:rsidR="007953A9" w:rsidRPr="00B80038" w:rsidRDefault="007953A9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</w:t>
            </w:r>
            <w:r w:rsidR="00AB36E6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E0EF4FE" w14:textId="22F759E7" w:rsidR="007953A9" w:rsidRPr="00B80038" w:rsidRDefault="007953A9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ED9B0F4" w14:textId="4C20CF2F" w:rsidR="007953A9" w:rsidRDefault="007953A9" w:rsidP="00D36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(user’s password)</w:t>
            </w:r>
          </w:p>
        </w:tc>
      </w:tr>
      <w:tr w:rsidR="00D3640F" w:rsidRPr="00B80038" w14:paraId="184537A8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749F3709" w14:textId="6BE04A2D" w:rsidR="00D3640F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D3640F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1B0F5539" w14:textId="77777777" w:rsidR="00D3640F" w:rsidRDefault="00D3640F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36453669" w14:textId="77777777" w:rsidR="00D3640F" w:rsidRDefault="00D3640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(first and last name)</w:t>
            </w:r>
          </w:p>
        </w:tc>
      </w:tr>
      <w:tr w:rsidR="00D3640F" w:rsidRPr="00B80038" w14:paraId="2B075C84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3274F5E2" w14:textId="6CE112F4" w:rsidR="00D3640F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D3640F">
              <w:rPr>
                <w:rFonts w:ascii="Calibri" w:eastAsia="Times New Roman" w:hAnsi="Calibri" w:cs="Calibri"/>
                <w:color w:val="000000"/>
              </w:rPr>
              <w:t>treet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="00D3640F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4C09AE60" w14:textId="5858ECE4" w:rsidR="00D3640F" w:rsidRDefault="00AB36E6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2A737976" w14:textId="77777777" w:rsidR="00D3640F" w:rsidRDefault="00D3640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(optional)</w:t>
            </w:r>
          </w:p>
        </w:tc>
      </w:tr>
      <w:tr w:rsidR="00D3640F" w:rsidRPr="00B80038" w14:paraId="55D11200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5474F3B7" w14:textId="08700F7F" w:rsidR="00D3640F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D3640F">
              <w:rPr>
                <w:rFonts w:ascii="Calibri" w:eastAsia="Times New Roman" w:hAnsi="Calibri" w:cs="Calibri"/>
                <w:color w:val="000000"/>
              </w:rPr>
              <w:t>treet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25B6A36D" w14:textId="77777777" w:rsidR="00D3640F" w:rsidRDefault="00D3640F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6AA84E4F" w14:textId="77777777" w:rsidR="00D3640F" w:rsidRDefault="00D3640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(optional)</w:t>
            </w:r>
          </w:p>
        </w:tc>
      </w:tr>
      <w:tr w:rsidR="00D3640F" w:rsidRPr="00B80038" w14:paraId="45FCE2D1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50AC7A04" w14:textId="1E037445" w:rsidR="00D3640F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D3640F">
              <w:rPr>
                <w:rFonts w:ascii="Calibri" w:eastAsia="Times New Roman" w:hAnsi="Calibri" w:cs="Calibri"/>
                <w:color w:val="000000"/>
              </w:rPr>
              <w:t>ity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03D1DA80" w14:textId="77777777" w:rsidR="00D3640F" w:rsidRDefault="00D3640F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24B81B52" w14:textId="77777777" w:rsidR="00D3640F" w:rsidRDefault="00D3640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(optional)</w:t>
            </w:r>
          </w:p>
        </w:tc>
      </w:tr>
      <w:tr w:rsidR="00DE6CDA" w:rsidRPr="00B80038" w14:paraId="00C4BD98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779292BC" w14:textId="32065C1E" w:rsidR="00DE6CDA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DE6CDA">
              <w:rPr>
                <w:rFonts w:ascii="Calibri" w:eastAsia="Times New Roman" w:hAnsi="Calibri" w:cs="Calibri"/>
                <w:color w:val="000000"/>
              </w:rPr>
              <w:t>ounty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4D14203F" w14:textId="6E498A45" w:rsidR="00DE6CDA" w:rsidRDefault="00DE6CDA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1825E4BC" w14:textId="1EF5BB11" w:rsidR="00DE6CDA" w:rsidRDefault="00DE6CDA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(optional)</w:t>
            </w:r>
          </w:p>
        </w:tc>
      </w:tr>
      <w:tr w:rsidR="00D3640F" w:rsidRPr="00B80038" w14:paraId="4F83A848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11965773" w14:textId="3C644C35" w:rsidR="00D3640F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4FA5A35A" w14:textId="77777777" w:rsidR="00D3640F" w:rsidRDefault="00D3640F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2078A5F7" w14:textId="77777777" w:rsidR="00D3640F" w:rsidRDefault="00D3640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(two characters)</w:t>
            </w:r>
          </w:p>
        </w:tc>
      </w:tr>
      <w:tr w:rsidR="00982C02" w:rsidRPr="00B80038" w14:paraId="233ECC6A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08DBAACD" w14:textId="4350A599" w:rsidR="00982C02" w:rsidRPr="00B80038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E342960" w14:textId="77777777" w:rsidR="00982C02" w:rsidRPr="00B80038" w:rsidRDefault="00D3640F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62243CD6" w14:textId="77777777" w:rsidR="00982C02" w:rsidRPr="00B80038" w:rsidRDefault="00D3640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may be used for elections later)</w:t>
            </w:r>
          </w:p>
        </w:tc>
      </w:tr>
      <w:tr w:rsidR="00DE6CDA" w:rsidRPr="00B80038" w14:paraId="080E3DA1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40CF3BC9" w14:textId="5DBDE41A" w:rsidR="00DE6CDA" w:rsidRDefault="009C391F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sa_</w:t>
            </w:r>
            <w:r w:rsidR="00DE6CDA">
              <w:rPr>
                <w:rFonts w:ascii="Calibri" w:eastAsia="Times New Roman" w:hAnsi="Calibri" w:cs="Calibri"/>
                <w:color w:val="000000"/>
              </w:rPr>
              <w:t>dist</w:t>
            </w:r>
            <w:proofErr w:type="spellEnd"/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9356888" w14:textId="3F682040" w:rsidR="00DE6CDA" w:rsidRDefault="00DE6CDA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0F8136E" w14:textId="15FB88FC" w:rsidR="00DE6CDA" w:rsidRDefault="00601DAE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(optional) </w:t>
            </w:r>
            <w:r w:rsidR="00DE6CDA">
              <w:rPr>
                <w:rFonts w:ascii="Calibri" w:eastAsia="Times New Roman" w:hAnsi="Calibri" w:cs="Calibri"/>
                <w:color w:val="000000"/>
              </w:rPr>
              <w:t>State Assembly District</w:t>
            </w:r>
          </w:p>
        </w:tc>
      </w:tr>
      <w:tr w:rsidR="00DE6CDA" w:rsidRPr="00B80038" w14:paraId="60C1C82A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1BF8DF73" w14:textId="58E49814" w:rsidR="00DE6CDA" w:rsidRDefault="00DE6CDA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ss</w:t>
            </w:r>
            <w:r w:rsidR="009C391F"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dist</w:t>
            </w:r>
            <w:proofErr w:type="spellEnd"/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35A101D7" w14:textId="5261214E" w:rsidR="00DE6CDA" w:rsidRDefault="00DE6CDA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7CD05E62" w14:textId="543CEBBF" w:rsidR="00DE6CDA" w:rsidRDefault="00601DAE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(optional) </w:t>
            </w:r>
            <w:r w:rsidR="00DE6CDA">
              <w:rPr>
                <w:rFonts w:ascii="Calibri" w:eastAsia="Times New Roman" w:hAnsi="Calibri" w:cs="Calibri"/>
                <w:color w:val="000000"/>
              </w:rPr>
              <w:t>State Senate District</w:t>
            </w:r>
          </w:p>
        </w:tc>
      </w:tr>
      <w:tr w:rsidR="00DE6CDA" w:rsidRPr="00B80038" w14:paraId="31F12024" w14:textId="77777777" w:rsidTr="00314484">
        <w:trPr>
          <w:trHeight w:val="300"/>
        </w:trPr>
        <w:tc>
          <w:tcPr>
            <w:tcW w:w="1248" w:type="dxa"/>
            <w:shd w:val="clear" w:color="auto" w:fill="auto"/>
            <w:noWrap/>
            <w:vAlign w:val="center"/>
          </w:tcPr>
          <w:p w14:paraId="396584A4" w14:textId="54AB20EA" w:rsidR="00DE6CDA" w:rsidRDefault="00DE6CDA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</w:t>
            </w:r>
            <w:r w:rsidR="009C391F"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dist</w:t>
            </w:r>
            <w:proofErr w:type="spellEnd"/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069E676A" w14:textId="23B9A516" w:rsidR="00DE6CDA" w:rsidRDefault="00DE6CDA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05F20D33" w14:textId="49A059F2" w:rsidR="00DE6CDA" w:rsidRDefault="00601DAE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(optional) </w:t>
            </w:r>
            <w:r w:rsidR="00DE6CDA">
              <w:rPr>
                <w:rFonts w:ascii="Calibri" w:eastAsia="Times New Roman" w:hAnsi="Calibri" w:cs="Calibri"/>
                <w:color w:val="000000"/>
              </w:rPr>
              <w:t>US Congressional District</w:t>
            </w:r>
          </w:p>
        </w:tc>
      </w:tr>
    </w:tbl>
    <w:p w14:paraId="3B34BCD9" w14:textId="77777777" w:rsidR="00982C02" w:rsidRDefault="00982C02" w:rsidP="00982C02">
      <w:pPr>
        <w:pStyle w:val="REQ"/>
      </w:pPr>
    </w:p>
    <w:p w14:paraId="713DAF77" w14:textId="77777777" w:rsidR="00D3640F" w:rsidRDefault="00D3640F" w:rsidP="00982C02">
      <w:pPr>
        <w:pStyle w:val="REQ"/>
      </w:pPr>
      <w:r>
        <w:t>REQ 2-03</w:t>
      </w:r>
      <w:r>
        <w:tab/>
      </w:r>
      <w:r w:rsidR="00C256C0">
        <w:t>Each election will be recorded in a table with the following format</w:t>
      </w:r>
      <w:r>
        <w:t xml:space="preserve"> </w:t>
      </w:r>
    </w:p>
    <w:tbl>
      <w:tblPr>
        <w:tblW w:w="8627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041"/>
        <w:gridCol w:w="6223"/>
      </w:tblGrid>
      <w:tr w:rsidR="00AD3138" w:rsidRPr="00B80038" w14:paraId="0A2F0314" w14:textId="77777777" w:rsidTr="00AD3138">
        <w:trPr>
          <w:trHeight w:val="300"/>
        </w:trPr>
        <w:tc>
          <w:tcPr>
            <w:tcW w:w="8627" w:type="dxa"/>
            <w:gridSpan w:val="3"/>
            <w:shd w:val="clear" w:color="000000" w:fill="D9D9D9"/>
            <w:noWrap/>
            <w:vAlign w:val="center"/>
            <w:hideMark/>
          </w:tcPr>
          <w:p w14:paraId="668151E1" w14:textId="77777777" w:rsidR="00AD3138" w:rsidRPr="00B80038" w:rsidRDefault="00AD3138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elections</w:t>
            </w:r>
          </w:p>
        </w:tc>
      </w:tr>
      <w:tr w:rsidR="00AD3138" w:rsidRPr="00B80038" w14:paraId="63522BAA" w14:textId="77777777" w:rsidTr="00AD3138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4895BDAD" w14:textId="77777777" w:rsidR="00AD3138" w:rsidRPr="00B80038" w:rsidRDefault="00AD3138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IDX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339A8485" w14:textId="77777777" w:rsidR="00AD3138" w:rsidRPr="00B80038" w:rsidRDefault="00AD3138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9DAA0A8" w14:textId="77777777" w:rsidR="00AD3138" w:rsidRPr="00B80038" w:rsidRDefault="00AD3138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Primary key index</w:t>
            </w:r>
          </w:p>
        </w:tc>
      </w:tr>
      <w:tr w:rsidR="00AD3138" w:rsidRPr="00B80038" w14:paraId="1F9F9B60" w14:textId="77777777" w:rsidTr="00AD3138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62620268" w14:textId="77777777" w:rsidR="00AD3138" w:rsidRDefault="00AD3138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65032DF7" w14:textId="77777777" w:rsidR="00AD3138" w:rsidRDefault="00AD3138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60742EF" w14:textId="77777777" w:rsidR="00AD3138" w:rsidRPr="00800144" w:rsidRDefault="00AD3138" w:rsidP="00AD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enumerations: Federal, State, County, City</w:t>
            </w:r>
          </w:p>
        </w:tc>
      </w:tr>
      <w:tr w:rsidR="00AD3138" w:rsidRPr="00B80038" w14:paraId="5141D1BB" w14:textId="77777777" w:rsidTr="00AD3138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49186F77" w14:textId="77777777" w:rsidR="00AD3138" w:rsidRPr="00B80038" w:rsidRDefault="00AD3138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jurisdiction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49790DE8" w14:textId="77777777" w:rsidR="00AD3138" w:rsidRPr="00B80038" w:rsidRDefault="00AD3138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41769C7" w14:textId="77777777" w:rsidR="00AD3138" w:rsidRPr="00B80038" w:rsidRDefault="00AD3138" w:rsidP="00AD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144">
              <w:rPr>
                <w:rFonts w:ascii="Calibri" w:eastAsia="Times New Roman" w:hAnsi="Calibri" w:cs="Calibri"/>
                <w:color w:val="000000"/>
              </w:rPr>
              <w:t xml:space="preserve">examples: </w:t>
            </w:r>
            <w:r>
              <w:rPr>
                <w:rFonts w:ascii="Calibri" w:eastAsia="Times New Roman" w:hAnsi="Calibri" w:cs="Calibri"/>
                <w:color w:val="000000"/>
              </w:rPr>
              <w:t>US</w:t>
            </w:r>
            <w:r w:rsidRPr="00800144">
              <w:rPr>
                <w:rFonts w:ascii="Calibri" w:eastAsia="Times New Roman" w:hAnsi="Calibri" w:cs="Calibri"/>
                <w:color w:val="000000"/>
              </w:rPr>
              <w:t>, Wisconsin, Waukesha County, City of Waukesha, Waukesha district 13</w:t>
            </w:r>
          </w:p>
        </w:tc>
      </w:tr>
      <w:tr w:rsidR="00AD3138" w:rsidRPr="00B80038" w14:paraId="0C7B7469" w14:textId="77777777" w:rsidTr="00AD3138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6517D5FD" w14:textId="77777777" w:rsidR="00AD3138" w:rsidRDefault="00AD3138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seat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5E7929B1" w14:textId="77777777" w:rsidR="00AD3138" w:rsidRDefault="00AD3138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694162E2" w14:textId="77777777" w:rsidR="00AD3138" w:rsidRDefault="00AD3138" w:rsidP="00AD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example: President, Senator, Representative, Judge, Mayor</w:t>
            </w:r>
          </w:p>
        </w:tc>
      </w:tr>
      <w:tr w:rsidR="00C256C0" w:rsidRPr="00B80038" w14:paraId="26A00910" w14:textId="77777777" w:rsidTr="00AD3138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772DA0BB" w14:textId="77777777" w:rsidR="00C256C0" w:rsidRDefault="00C256C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winner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2C7C15CE" w14:textId="77777777" w:rsidR="00C256C0" w:rsidRDefault="00C256C0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2F5D3AA8" w14:textId="77777777" w:rsidR="00C256C0" w:rsidRDefault="00C256C0" w:rsidP="00C2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After election, indicates winning candidate by IDX from users table</w:t>
            </w:r>
          </w:p>
        </w:tc>
      </w:tr>
    </w:tbl>
    <w:p w14:paraId="64886FF8" w14:textId="77777777" w:rsidR="00C256C0" w:rsidRDefault="00C256C0" w:rsidP="00982C02">
      <w:pPr>
        <w:pStyle w:val="REQ"/>
      </w:pPr>
    </w:p>
    <w:p w14:paraId="613C7008" w14:textId="77777777" w:rsidR="00AD3138" w:rsidRDefault="00AD3138" w:rsidP="00982C02">
      <w:pPr>
        <w:pStyle w:val="REQ"/>
      </w:pPr>
      <w:r>
        <w:t>REQ 2-0</w:t>
      </w:r>
      <w:r w:rsidR="00C256C0">
        <w:t>4</w:t>
      </w:r>
      <w:r>
        <w:tab/>
      </w:r>
      <w:r w:rsidR="00C256C0">
        <w:t>Candidates for all elections can be recorded in one table, with the following format</w:t>
      </w:r>
    </w:p>
    <w:tbl>
      <w:tblPr>
        <w:tblW w:w="8627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041"/>
        <w:gridCol w:w="6223"/>
      </w:tblGrid>
      <w:tr w:rsidR="00C256C0" w:rsidRPr="00B80038" w14:paraId="0FD8D2E7" w14:textId="77777777" w:rsidTr="00314484">
        <w:trPr>
          <w:trHeight w:val="300"/>
        </w:trPr>
        <w:tc>
          <w:tcPr>
            <w:tcW w:w="8627" w:type="dxa"/>
            <w:gridSpan w:val="3"/>
            <w:shd w:val="clear" w:color="000000" w:fill="D9D9D9"/>
            <w:noWrap/>
            <w:vAlign w:val="center"/>
            <w:hideMark/>
          </w:tcPr>
          <w:p w14:paraId="66A2D52B" w14:textId="77777777" w:rsidR="00C256C0" w:rsidRPr="00B80038" w:rsidRDefault="00C256C0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candidates</w:t>
            </w:r>
          </w:p>
        </w:tc>
      </w:tr>
      <w:tr w:rsidR="00C256C0" w:rsidRPr="00B80038" w14:paraId="5FAC2954" w14:textId="77777777" w:rsidTr="00314484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0C1F9A33" w14:textId="77777777" w:rsidR="00C256C0" w:rsidRPr="00B80038" w:rsidRDefault="00C256C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IDX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336B456F" w14:textId="77777777" w:rsidR="00C256C0" w:rsidRPr="00B80038" w:rsidRDefault="00C256C0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355381ED" w14:textId="77777777" w:rsidR="00C256C0" w:rsidRPr="00B80038" w:rsidRDefault="00C256C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Primary key index</w:t>
            </w:r>
          </w:p>
        </w:tc>
      </w:tr>
      <w:tr w:rsidR="00C256C0" w:rsidRPr="00B80038" w14:paraId="480148EC" w14:textId="77777777" w:rsidTr="00314484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6ABA5940" w14:textId="77777777" w:rsidR="00C256C0" w:rsidRDefault="00C256C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election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09FECF02" w14:textId="77777777" w:rsidR="00C256C0" w:rsidRDefault="00C256C0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0F5842A4" w14:textId="77777777" w:rsidR="00C256C0" w:rsidRPr="00800144" w:rsidRDefault="00C256C0" w:rsidP="00C2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IDX from elections table</w:t>
            </w:r>
          </w:p>
        </w:tc>
      </w:tr>
      <w:tr w:rsidR="00C256C0" w:rsidRPr="00B80038" w14:paraId="1B45229E" w14:textId="77777777" w:rsidTr="00314484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74575A2D" w14:textId="77777777" w:rsidR="00C256C0" w:rsidRPr="00B80038" w:rsidRDefault="00C256C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562B6562" w14:textId="77777777" w:rsidR="00C256C0" w:rsidRPr="00B80038" w:rsidRDefault="00C256C0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59DD5650" w14:textId="77777777" w:rsidR="00C256C0" w:rsidRPr="00B80038" w:rsidRDefault="00C256C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IDX from users table</w:t>
            </w:r>
          </w:p>
        </w:tc>
      </w:tr>
      <w:tr w:rsidR="00C256C0" w:rsidRPr="00B80038" w14:paraId="247D44D1" w14:textId="77777777" w:rsidTr="00314484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</w:tcPr>
          <w:p w14:paraId="464DBBEC" w14:textId="77777777" w:rsidR="00C256C0" w:rsidRDefault="00C256C0" w:rsidP="00314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party</w:t>
            </w:r>
          </w:p>
        </w:tc>
        <w:tc>
          <w:tcPr>
            <w:tcW w:w="1041" w:type="dxa"/>
            <w:shd w:val="clear" w:color="auto" w:fill="auto"/>
            <w:noWrap/>
            <w:vAlign w:val="center"/>
          </w:tcPr>
          <w:p w14:paraId="2F2F333D" w14:textId="77777777" w:rsidR="00C256C0" w:rsidRDefault="00C256C0" w:rsidP="0031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6223" w:type="dxa"/>
            <w:shd w:val="clear" w:color="auto" w:fill="auto"/>
            <w:noWrap/>
            <w:vAlign w:val="center"/>
          </w:tcPr>
          <w:p w14:paraId="40CD7138" w14:textId="77777777" w:rsidR="00C256C0" w:rsidRDefault="00C256C0" w:rsidP="00C2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 a drop down or radio box, but also allow an “other” for user input. Enumerations: Republican, Democrat, Green, Independent, Other</w:t>
            </w:r>
          </w:p>
        </w:tc>
      </w:tr>
    </w:tbl>
    <w:p w14:paraId="74C5C6BC" w14:textId="77777777" w:rsidR="00C256C0" w:rsidRDefault="00C256C0" w:rsidP="00982C02">
      <w:pPr>
        <w:pStyle w:val="REQ"/>
      </w:pPr>
    </w:p>
    <w:p w14:paraId="62661F11" w14:textId="483D73E2" w:rsidR="00C256C0" w:rsidRDefault="00C256C0" w:rsidP="00982C02">
      <w:pPr>
        <w:pStyle w:val="REQ"/>
        <w:rPr>
          <w:ins w:id="100" w:author="Bryan Hermsen" w:date="2019-07-20T08:36:00Z"/>
        </w:rPr>
      </w:pPr>
      <w:r>
        <w:t>REQ 2-05</w:t>
      </w:r>
      <w:r>
        <w:tab/>
        <w:t>When the candidates table gets too big, archive a bunch of them to a similar table; same format, different name. That table can grow and its okay if it’s a little slower.</w:t>
      </w:r>
    </w:p>
    <w:p w14:paraId="78938216" w14:textId="24309DA0" w:rsidR="00E556E7" w:rsidRDefault="00E556E7" w:rsidP="00E556E7">
      <w:pPr>
        <w:pStyle w:val="Heading2"/>
        <w:rPr>
          <w:ins w:id="101" w:author="Bryan Hermsen" w:date="2019-07-20T08:36:00Z"/>
        </w:rPr>
      </w:pPr>
      <w:ins w:id="102" w:author="Bryan Hermsen" w:date="2019-07-20T08:36:00Z">
        <w:r>
          <w:t>Viewing Platforms and Stances</w:t>
        </w:r>
      </w:ins>
    </w:p>
    <w:p w14:paraId="781BC775" w14:textId="696976D7" w:rsidR="00E556E7" w:rsidRDefault="00E556E7" w:rsidP="00E556E7">
      <w:pPr>
        <w:ind w:left="900" w:hanging="900"/>
        <w:rPr>
          <w:ins w:id="103" w:author="Bryan Hermsen" w:date="2019-07-20T08:37:00Z"/>
        </w:rPr>
      </w:pPr>
      <w:ins w:id="104" w:author="Bryan Hermsen" w:date="2019-07-20T08:36:00Z">
        <w:r>
          <w:t>REQ 4-0</w:t>
        </w:r>
      </w:ins>
      <w:ins w:id="105" w:author="Bryan Hermsen" w:date="2019-07-20T08:37:00Z">
        <w:r>
          <w:t>1</w:t>
        </w:r>
        <w:r>
          <w:tab/>
          <w:t>The app shall provide a place for the user to view all platforms they have entered.</w:t>
        </w:r>
      </w:ins>
    </w:p>
    <w:p w14:paraId="0E00F57E" w14:textId="4E314C6C" w:rsidR="00E556E7" w:rsidRDefault="00E556E7" w:rsidP="00E556E7">
      <w:pPr>
        <w:ind w:left="900" w:hanging="900"/>
        <w:rPr>
          <w:ins w:id="106" w:author="Bryan Hermsen" w:date="2019-07-20T08:38:00Z"/>
        </w:rPr>
      </w:pPr>
      <w:ins w:id="107" w:author="Bryan Hermsen" w:date="2019-07-20T08:37:00Z">
        <w:r>
          <w:lastRenderedPageBreak/>
          <w:t>REQ 4-02</w:t>
        </w:r>
        <w:r>
          <w:tab/>
          <w:t>The app shall provide a place for the user to view all platforms they have attributed to another user.</w:t>
        </w:r>
      </w:ins>
      <w:ins w:id="108" w:author="Bryan Hermsen" w:date="2019-07-20T08:39:00Z">
        <w:r>
          <w:t xml:space="preserve"> These shall be grouped by the politician to whom they are attributed.</w:t>
        </w:r>
      </w:ins>
    </w:p>
    <w:p w14:paraId="1EF2906B" w14:textId="3D7401FB" w:rsidR="00E556E7" w:rsidRPr="00E556E7" w:rsidRDefault="00E556E7" w:rsidP="00E556E7">
      <w:pPr>
        <w:ind w:left="900" w:hanging="900"/>
        <w:pPrChange w:id="109" w:author="Bryan Hermsen" w:date="2019-07-20T08:38:00Z">
          <w:pPr>
            <w:pStyle w:val="REQ"/>
          </w:pPr>
        </w:pPrChange>
      </w:pPr>
      <w:ins w:id="110" w:author="Bryan Hermsen" w:date="2019-07-20T08:38:00Z">
        <w:r>
          <w:t>REQ 4-03</w:t>
        </w:r>
        <w:r>
          <w:tab/>
          <w:t>The app shall allow the user to edit the platforms and stances they have entered.</w:t>
        </w:r>
      </w:ins>
    </w:p>
    <w:p w14:paraId="02C2CA49" w14:textId="218294CB" w:rsidR="00B80038" w:rsidRDefault="003A5F6D" w:rsidP="003A5F6D">
      <w:pPr>
        <w:pStyle w:val="Heading1"/>
      </w:pPr>
      <w:r>
        <w:t>Design</w:t>
      </w:r>
    </w:p>
    <w:p w14:paraId="2992E53F" w14:textId="01A6B91C" w:rsidR="001717EA" w:rsidRDefault="001717EA" w:rsidP="001717EA">
      <w:pPr>
        <w:pStyle w:val="Heading2"/>
      </w:pPr>
      <w:r>
        <w:t>Database</w:t>
      </w:r>
    </w:p>
    <w:p w14:paraId="74180BCF" w14:textId="3321243A" w:rsidR="001717EA" w:rsidRDefault="001717EA" w:rsidP="007738E5">
      <w:pPr>
        <w:spacing w:after="0"/>
      </w:pPr>
      <w:r>
        <w:t xml:space="preserve">Database name: </w:t>
      </w:r>
      <w:r w:rsidRPr="001717EA">
        <w:t>u344052086_</w:t>
      </w:r>
      <w:r>
        <w:t>th</w:t>
      </w:r>
    </w:p>
    <w:p w14:paraId="19779F96" w14:textId="5115AF8D" w:rsidR="001717EA" w:rsidRDefault="001717EA" w:rsidP="007738E5">
      <w:pPr>
        <w:spacing w:after="0"/>
      </w:pPr>
      <w:r>
        <w:t xml:space="preserve">Username: </w:t>
      </w:r>
      <w:r w:rsidRPr="001717EA">
        <w:t>u344052086_</w:t>
      </w:r>
      <w:r w:rsidR="00AB36E6">
        <w:t>town</w:t>
      </w:r>
    </w:p>
    <w:p w14:paraId="43F52613" w14:textId="546F95F4" w:rsidR="00F7376D" w:rsidRPr="001717EA" w:rsidRDefault="00F7376D" w:rsidP="001717EA">
      <w:r>
        <w:t>Password: townhall</w:t>
      </w:r>
    </w:p>
    <w:p w14:paraId="05D716B5" w14:textId="77777777" w:rsidR="009813C1" w:rsidRPr="009813C1" w:rsidRDefault="009813C1" w:rsidP="009813C1">
      <w:pPr>
        <w:pStyle w:val="Heading2"/>
      </w:pPr>
      <w:proofErr w:type="spellStart"/>
      <w:r>
        <w:t>index.php</w:t>
      </w:r>
      <w:proofErr w:type="spellEnd"/>
    </w:p>
    <w:p w14:paraId="278EDC79" w14:textId="77777777" w:rsidR="003A5F6D" w:rsidRDefault="003A5F6D" w:rsidP="003A5F6D">
      <w:proofErr w:type="spellStart"/>
      <w:r>
        <w:t>index.php</w:t>
      </w:r>
      <w:proofErr w:type="spellEnd"/>
      <w:r>
        <w:t xml:space="preserve"> shall be the landing page for </w:t>
      </w:r>
      <w:r w:rsidR="00D97F0D">
        <w:t>townhall.</w:t>
      </w:r>
      <w:r>
        <w:t>bryanhermsen.com/</w:t>
      </w:r>
      <w:proofErr w:type="spellStart"/>
      <w:r>
        <w:t>myPlatform</w:t>
      </w:r>
      <w:proofErr w:type="spellEnd"/>
      <w:r>
        <w:t xml:space="preserve"> (REQ-03)</w:t>
      </w:r>
    </w:p>
    <w:p w14:paraId="2EACD9B4" w14:textId="77777777" w:rsidR="00B963A2" w:rsidRDefault="00B963A2" w:rsidP="003A5F6D">
      <w:proofErr w:type="spellStart"/>
      <w:r>
        <w:t>index.php</w:t>
      </w:r>
      <w:proofErr w:type="spellEnd"/>
      <w:r>
        <w:t xml:space="preserve"> shall INCLUDE </w:t>
      </w:r>
      <w:proofErr w:type="spellStart"/>
      <w:r>
        <w:t>platForm.php</w:t>
      </w:r>
      <w:proofErr w:type="spellEnd"/>
    </w:p>
    <w:p w14:paraId="38288B1F" w14:textId="77777777" w:rsidR="00B963A2" w:rsidRDefault="00B963A2" w:rsidP="00B963A2">
      <w:proofErr w:type="spellStart"/>
      <w:r>
        <w:t>index.php</w:t>
      </w:r>
      <w:proofErr w:type="spellEnd"/>
      <w:r>
        <w:t xml:space="preserve"> shall list all entries of </w:t>
      </w:r>
      <w:proofErr w:type="spellStart"/>
      <w:r>
        <w:t>userFreeForm</w:t>
      </w:r>
      <w:proofErr w:type="spellEnd"/>
      <w:r>
        <w:t xml:space="preserve"> where username matches the current user in a table </w:t>
      </w:r>
    </w:p>
    <w:p w14:paraId="066DF35A" w14:textId="77777777" w:rsidR="00767B3D" w:rsidRDefault="00767B3D" w:rsidP="00B963A2">
      <w:r>
        <w:t>The table containing previous entries shall take up 100% of the screen width on a mobile browser.</w:t>
      </w:r>
    </w:p>
    <w:p w14:paraId="431D7FA3" w14:textId="77777777" w:rsidR="00767B3D" w:rsidRDefault="00767B3D" w:rsidP="00B963A2">
      <w:r>
        <w:t>FUTURE: Responsive: The table containing previous entries shall take up 80% of larger screens</w:t>
      </w:r>
    </w:p>
    <w:p w14:paraId="5DB6760A" w14:textId="77777777" w:rsidR="00767B3D" w:rsidRDefault="00767B3D" w:rsidP="00B963A2">
      <w:r>
        <w:t>FUTURE: Responsive: The table containing previous entries shall be blocks, with one entry per block, the information arranged in a column in the block, and a space left between each block.</w:t>
      </w:r>
    </w:p>
    <w:p w14:paraId="3BDB5811" w14:textId="77777777" w:rsidR="001E4424" w:rsidRDefault="001E4424" w:rsidP="00B963A2">
      <w:r>
        <w:t>CONSIDER: Consider implementing the previous entries in a block format like described above, and float blocks within a table so that they are vertical on a mobile browser and have multiple columns on a larger screen.</w:t>
      </w:r>
    </w:p>
    <w:p w14:paraId="68CE565F" w14:textId="77777777" w:rsidR="00B963A2" w:rsidRDefault="00B963A2" w:rsidP="00B963A2">
      <w:pPr>
        <w:pStyle w:val="Heading2"/>
      </w:pPr>
      <w:proofErr w:type="spellStart"/>
      <w:r>
        <w:t>platForm.php</w:t>
      </w:r>
      <w:proofErr w:type="spellEnd"/>
    </w:p>
    <w:p w14:paraId="4ED45E51" w14:textId="77777777" w:rsidR="003A5F6D" w:rsidRDefault="00B963A2" w:rsidP="003A5F6D">
      <w:proofErr w:type="spellStart"/>
      <w:r>
        <w:t>platForm</w:t>
      </w:r>
      <w:r w:rsidR="00C87127">
        <w:t>.php</w:t>
      </w:r>
      <w:proofErr w:type="spellEnd"/>
      <w:r w:rsidR="00C87127">
        <w:t xml:space="preserve"> shall include a form of class </w:t>
      </w:r>
      <w:proofErr w:type="spellStart"/>
      <w:r w:rsidR="00C87127">
        <w:t>platForm</w:t>
      </w:r>
      <w:proofErr w:type="spellEnd"/>
      <w:r w:rsidR="00C87127">
        <w:t xml:space="preserve"> with fields username, issue, platform, importance, comment, and ref. (REQ-01, REQ-02)</w:t>
      </w:r>
    </w:p>
    <w:p w14:paraId="4433212B" w14:textId="77777777" w:rsidR="00D92379" w:rsidRDefault="00D92379" w:rsidP="003A5F6D">
      <w:proofErr w:type="spellStart"/>
      <w:r>
        <w:t>platForm.php</w:t>
      </w:r>
      <w:proofErr w:type="spellEnd"/>
      <w:r>
        <w:t xml:space="preserve"> shall display previously used categories near the text entry field for category</w:t>
      </w:r>
    </w:p>
    <w:p w14:paraId="788C3CFE" w14:textId="77777777" w:rsidR="009813C1" w:rsidRDefault="009813C1" w:rsidP="003A5F6D">
      <w:r>
        <w:t xml:space="preserve">When the user submits form </w:t>
      </w:r>
      <w:proofErr w:type="spellStart"/>
      <w:r>
        <w:t>platForm</w:t>
      </w:r>
      <w:proofErr w:type="spellEnd"/>
      <w:r>
        <w:t xml:space="preserve">, </w:t>
      </w:r>
      <w:proofErr w:type="spellStart"/>
      <w:r w:rsidR="00D22604">
        <w:t>platForm</w:t>
      </w:r>
      <w:r>
        <w:t>.php</w:t>
      </w:r>
      <w:proofErr w:type="spellEnd"/>
      <w:r>
        <w:t xml:space="preserve"> shall call </w:t>
      </w:r>
      <w:proofErr w:type="spellStart"/>
      <w:r w:rsidR="00C71D8B">
        <w:t>insertPlatform.php</w:t>
      </w:r>
      <w:proofErr w:type="spellEnd"/>
      <w:r w:rsidR="00C71EE7">
        <w:t>.</w:t>
      </w:r>
    </w:p>
    <w:p w14:paraId="370CDC54" w14:textId="77777777" w:rsidR="00D22604" w:rsidRDefault="00D22604" w:rsidP="003A5F6D">
      <w:proofErr w:type="spellStart"/>
      <w:r>
        <w:t>platForm.php</w:t>
      </w:r>
      <w:proofErr w:type="spellEnd"/>
      <w:r>
        <w:t xml:space="preserve"> shall be designed for mobile entry. CSS shall be used to make the entry fields a vertical table, so that the user can scroll down them on a mobile screen. (REQ-05)</w:t>
      </w:r>
    </w:p>
    <w:p w14:paraId="036D4654" w14:textId="5092FF5B" w:rsidR="005E04EB" w:rsidRDefault="005E04EB" w:rsidP="003A5F6D">
      <w:r>
        <w:t>FUTURE: CSS may be used to make the form responsive, so that it displays in a column on a mobile device, and in a row on a larger device</w:t>
      </w:r>
    </w:p>
    <w:p w14:paraId="122FC6C1" w14:textId="77777777" w:rsidR="00D22604" w:rsidRDefault="00D22604" w:rsidP="003A5F6D"/>
    <w:p w14:paraId="4DE8A378" w14:textId="77777777" w:rsidR="00C71EE7" w:rsidRDefault="00C71EE7" w:rsidP="00C71EE7">
      <w:pPr>
        <w:pStyle w:val="Heading2"/>
      </w:pPr>
      <w:proofErr w:type="spellStart"/>
      <w:r>
        <w:lastRenderedPageBreak/>
        <w:t>insertPlatform.php</w:t>
      </w:r>
      <w:proofErr w:type="spellEnd"/>
    </w:p>
    <w:p w14:paraId="70D405C3" w14:textId="77777777" w:rsidR="00C71EE7" w:rsidRDefault="00C71EE7" w:rsidP="00C71EE7">
      <w:proofErr w:type="spellStart"/>
      <w:r>
        <w:t>insertPlatform.php</w:t>
      </w:r>
      <w:proofErr w:type="spellEnd"/>
      <w:r>
        <w:t xml:space="preserve"> shall read POST input from </w:t>
      </w:r>
      <w:proofErr w:type="spellStart"/>
      <w:r w:rsidR="00D22604">
        <w:t>platForm</w:t>
      </w:r>
      <w:r>
        <w:t>.php</w:t>
      </w:r>
      <w:proofErr w:type="spellEnd"/>
      <w:r>
        <w:t>, including username, issue, platform, importance, comment, and ref.</w:t>
      </w:r>
    </w:p>
    <w:p w14:paraId="10EDFB82" w14:textId="77777777" w:rsidR="00C71EE7" w:rsidRDefault="00C71EE7" w:rsidP="00C71EE7">
      <w:r>
        <w:t>FUTURE: username and session status should be saved in cookies instead of passed by POST. A</w:t>
      </w:r>
      <w:r w:rsidR="00F715F5">
        <w:t>n</w:t>
      </w:r>
      <w:r>
        <w:t xml:space="preserve"> SQL database with active sessions may be needed as well.</w:t>
      </w:r>
    </w:p>
    <w:p w14:paraId="14D672D6" w14:textId="77777777" w:rsidR="00C71EE7" w:rsidRDefault="001806F2" w:rsidP="00C71EE7">
      <w:proofErr w:type="spellStart"/>
      <w:r>
        <w:t>insertPlatform.php</w:t>
      </w:r>
      <w:proofErr w:type="spellEnd"/>
      <w:r>
        <w:t xml:space="preserve"> shall </w:t>
      </w:r>
      <w:r w:rsidR="00B963A2">
        <w:t xml:space="preserve">INSERT an entry into the </w:t>
      </w:r>
      <w:proofErr w:type="spellStart"/>
      <w:r w:rsidR="00B963A2">
        <w:t>userFreeForm</w:t>
      </w:r>
      <w:proofErr w:type="spellEnd"/>
      <w:r w:rsidR="00B963A2">
        <w:t xml:space="preserve"> table using the input from </w:t>
      </w:r>
      <w:proofErr w:type="spellStart"/>
      <w:r w:rsidR="00D22604">
        <w:t>platForm</w:t>
      </w:r>
      <w:r w:rsidR="00B963A2">
        <w:t>.php</w:t>
      </w:r>
      <w:proofErr w:type="spellEnd"/>
      <w:r w:rsidR="00B963A2">
        <w:t>.</w:t>
      </w:r>
    </w:p>
    <w:p w14:paraId="02002F99" w14:textId="77777777" w:rsidR="00DE6DF2" w:rsidRPr="00DE6DF2" w:rsidRDefault="00DE6DF2" w:rsidP="00C71EE7">
      <w:r>
        <w:t xml:space="preserve">If an error occurs, </w:t>
      </w:r>
      <w:proofErr w:type="spellStart"/>
      <w:r>
        <w:t>insertPlatform.php</w:t>
      </w:r>
      <w:proofErr w:type="spellEnd"/>
      <w:r>
        <w:t xml:space="preserve"> shall notify the user that their input could </w:t>
      </w:r>
      <w:r>
        <w:rPr>
          <w:i/>
        </w:rPr>
        <w:t>not</w:t>
      </w:r>
      <w:r>
        <w:t xml:space="preserve"> be saved to the database, and shall print the user’s input to the screen.</w:t>
      </w:r>
    </w:p>
    <w:p w14:paraId="5C2EA85E" w14:textId="77777777" w:rsidR="00B963A2" w:rsidRDefault="00B963A2" w:rsidP="00C71EE7">
      <w:proofErr w:type="spellStart"/>
      <w:r>
        <w:t>insertPlatform.php</w:t>
      </w:r>
      <w:proofErr w:type="spellEnd"/>
      <w:r>
        <w:t xml:space="preserve"> shall notify the user that their entry has been saved</w:t>
      </w:r>
    </w:p>
    <w:p w14:paraId="04FE094D" w14:textId="77777777" w:rsidR="00B963A2" w:rsidRDefault="00B963A2" w:rsidP="00C71EE7">
      <w:proofErr w:type="spellStart"/>
      <w:r>
        <w:t>insertPlatform.php</w:t>
      </w:r>
      <w:proofErr w:type="spellEnd"/>
      <w:r>
        <w:t xml:space="preserve"> shall provide two links: </w:t>
      </w:r>
    </w:p>
    <w:p w14:paraId="20B78FB7" w14:textId="77777777" w:rsidR="00B963A2" w:rsidRDefault="00D22604" w:rsidP="00B963A2">
      <w:pPr>
        <w:pStyle w:val="ListParagraph"/>
        <w:numPr>
          <w:ilvl w:val="0"/>
          <w:numId w:val="1"/>
        </w:numPr>
      </w:pPr>
      <w:r>
        <w:t xml:space="preserve">“Home”: </w:t>
      </w:r>
      <w:r w:rsidR="00B963A2">
        <w:t xml:space="preserve">back to </w:t>
      </w:r>
      <w:proofErr w:type="spellStart"/>
      <w:r w:rsidR="00B963A2">
        <w:t>index.php</w:t>
      </w:r>
      <w:proofErr w:type="spellEnd"/>
    </w:p>
    <w:p w14:paraId="3D11108F" w14:textId="77777777" w:rsidR="00D22604" w:rsidRDefault="00D22604" w:rsidP="00B963A2">
      <w:pPr>
        <w:pStyle w:val="ListParagraph"/>
        <w:numPr>
          <w:ilvl w:val="0"/>
          <w:numId w:val="1"/>
        </w:numPr>
      </w:pPr>
      <w:r>
        <w:t xml:space="preserve">“Add another”: back to </w:t>
      </w:r>
      <w:proofErr w:type="spellStart"/>
      <w:r>
        <w:t>platForm.php</w:t>
      </w:r>
      <w:proofErr w:type="spellEnd"/>
    </w:p>
    <w:p w14:paraId="52B516D0" w14:textId="77777777" w:rsidR="00DE6DF2" w:rsidRDefault="00DE6DF2" w:rsidP="00DE6DF2">
      <w:r>
        <w:t xml:space="preserve">CONSIDER: </w:t>
      </w:r>
      <w:proofErr w:type="spellStart"/>
      <w:r>
        <w:t>insertPlatform.php</w:t>
      </w:r>
      <w:proofErr w:type="spellEnd"/>
      <w:r>
        <w:t xml:space="preserve"> may #include </w:t>
      </w:r>
      <w:proofErr w:type="spellStart"/>
      <w:r>
        <w:t>platForm.php</w:t>
      </w:r>
      <w:proofErr w:type="spellEnd"/>
      <w:r>
        <w:t xml:space="preserve"> at the bottom of the page</w:t>
      </w:r>
    </w:p>
    <w:p w14:paraId="083913BD" w14:textId="544DA140" w:rsidR="003B022A" w:rsidRDefault="003B022A" w:rsidP="00DE6DF2">
      <w:pPr>
        <w:rPr>
          <w:ins w:id="111" w:author="Bryan Hermsen" w:date="2019-07-20T08:40:00Z"/>
        </w:rPr>
      </w:pPr>
      <w:proofErr w:type="spellStart"/>
      <w:r>
        <w:t>insertPlatform.php</w:t>
      </w:r>
      <w:proofErr w:type="spellEnd"/>
      <w:r>
        <w:t xml:space="preserve"> shall use </w:t>
      </w:r>
      <w:proofErr w:type="spellStart"/>
      <w:r>
        <w:t>MySQLi</w:t>
      </w:r>
      <w:proofErr w:type="spellEnd"/>
      <w:r>
        <w:t xml:space="preserve"> format, as opp</w:t>
      </w:r>
      <w:r w:rsidR="00AF650D">
        <w:t>o</w:t>
      </w:r>
      <w:r>
        <w:t>sed to PDO.</w:t>
      </w:r>
    </w:p>
    <w:p w14:paraId="4130022C" w14:textId="452BFC67" w:rsidR="00E556E7" w:rsidRDefault="00E556E7" w:rsidP="00E556E7">
      <w:pPr>
        <w:pStyle w:val="Heading2"/>
        <w:rPr>
          <w:ins w:id="112" w:author="Bryan Hermsen" w:date="2019-07-20T08:40:00Z"/>
        </w:rPr>
      </w:pPr>
      <w:proofErr w:type="spellStart"/>
      <w:ins w:id="113" w:author="Bryan Hermsen" w:date="2019-07-20T08:40:00Z">
        <w:r>
          <w:t>view.php</w:t>
        </w:r>
      </w:ins>
    </w:p>
    <w:p w14:paraId="437EDB07" w14:textId="5CDEBD0E" w:rsidR="00E556E7" w:rsidRDefault="00E556E7" w:rsidP="00E556E7">
      <w:pPr>
        <w:rPr>
          <w:ins w:id="114" w:author="Bryan Hermsen" w:date="2019-07-20T08:41:00Z"/>
        </w:rPr>
      </w:pPr>
      <w:ins w:id="115" w:author="Bryan Hermsen" w:date="2019-07-20T08:40:00Z">
        <w:r>
          <w:t>This</w:t>
        </w:r>
        <w:proofErr w:type="spellEnd"/>
        <w:r>
          <w:t xml:space="preserve"> page shall </w:t>
        </w:r>
      </w:ins>
      <w:ins w:id="116" w:author="Bryan Hermsen" w:date="2019-07-20T08:41:00Z">
        <w:r>
          <w:t>capture all REQ 4-xx requirements, relating to viewing platforms and stances.</w:t>
        </w:r>
      </w:ins>
    </w:p>
    <w:p w14:paraId="6807B254" w14:textId="63F7C28C" w:rsidR="00E556E7" w:rsidRPr="00E556E7" w:rsidRDefault="005B5EA2" w:rsidP="00E556E7">
      <w:ins w:id="117" w:author="Bryan Hermsen" w:date="2019-07-20T08:45:00Z">
        <w:r>
          <w:t>Groupin</w:t>
        </w:r>
      </w:ins>
      <w:ins w:id="118" w:author="Bryan Hermsen" w:date="2019-07-20T08:48:00Z">
        <w:r>
          <w:t>g</w:t>
        </w:r>
      </w:ins>
      <w:bookmarkStart w:id="119" w:name="_GoBack"/>
      <w:bookmarkEnd w:id="119"/>
      <w:ins w:id="120" w:author="Bryan Hermsen" w:date="2019-07-20T08:45:00Z">
        <w:r>
          <w:t xml:space="preserve"> the platforms by politician: REQ </w:t>
        </w:r>
      </w:ins>
      <w:ins w:id="121" w:author="Bryan Hermsen" w:date="2019-07-20T08:42:00Z">
        <w:r w:rsidR="00E556E7">
          <w:t xml:space="preserve">When the page loads, all entries </w:t>
        </w:r>
      </w:ins>
      <w:ins w:id="122" w:author="Bryan Hermsen" w:date="2019-07-20T08:43:00Z">
        <w:r w:rsidR="00E556E7">
          <w:t xml:space="preserve">made by the </w:t>
        </w:r>
      </w:ins>
      <w:ins w:id="123" w:author="Bryan Hermsen" w:date="2019-07-20T08:42:00Z">
        <w:r w:rsidR="00E556E7">
          <w:t xml:space="preserve">user </w:t>
        </w:r>
      </w:ins>
      <w:ins w:id="124" w:author="Bryan Hermsen" w:date="2019-07-20T08:43:00Z">
        <w:r w:rsidR="00E556E7">
          <w:t xml:space="preserve">in the </w:t>
        </w:r>
        <w:proofErr w:type="spellStart"/>
        <w:r w:rsidR="00E556E7" w:rsidRPr="00E556E7">
          <w:t>politicianPlatforms</w:t>
        </w:r>
        <w:proofErr w:type="spellEnd"/>
        <w:r w:rsidR="00E556E7" w:rsidRPr="00E556E7">
          <w:t xml:space="preserve"> </w:t>
        </w:r>
        <w:r w:rsidR="00E556E7">
          <w:t xml:space="preserve">database </w:t>
        </w:r>
      </w:ins>
      <w:ins w:id="125" w:author="Bryan Hermsen" w:date="2019-07-20T08:42:00Z">
        <w:r w:rsidR="00E556E7">
          <w:t>shall be read</w:t>
        </w:r>
      </w:ins>
      <w:ins w:id="126" w:author="Bryan Hermsen" w:date="2019-07-20T08:43:00Z">
        <w:r w:rsidR="00E556E7">
          <w:t>,</w:t>
        </w:r>
      </w:ins>
      <w:ins w:id="127" w:author="Bryan Hermsen" w:date="2019-07-20T08:42:00Z">
        <w:r w:rsidR="00E556E7">
          <w:t xml:space="preserve"> and a</w:t>
        </w:r>
      </w:ins>
      <w:ins w:id="128" w:author="Bryan Hermsen" w:date="2019-07-20T08:43:00Z">
        <w:r w:rsidR="00E556E7">
          <w:t xml:space="preserve">n array </w:t>
        </w:r>
      </w:ins>
      <w:ins w:id="129" w:author="Bryan Hermsen" w:date="2019-07-20T08:42:00Z">
        <w:r w:rsidR="00E556E7">
          <w:t xml:space="preserve">of </w:t>
        </w:r>
      </w:ins>
      <w:ins w:id="130" w:author="Bryan Hermsen" w:date="2019-07-20T08:43:00Z">
        <w:r w:rsidR="00E556E7">
          <w:t xml:space="preserve">unique politicians shall be generated. </w:t>
        </w:r>
      </w:ins>
      <w:ins w:id="131" w:author="Bryan Hermsen" w:date="2019-07-20T08:44:00Z">
        <w:r>
          <w:t xml:space="preserve">That list shall be sorted alphabetically. Then a </w:t>
        </w:r>
      </w:ins>
      <w:ins w:id="132" w:author="Bryan Hermsen" w:date="2019-07-20T08:45:00Z">
        <w:r>
          <w:t xml:space="preserve">loop shall iterate through the </w:t>
        </w:r>
      </w:ins>
      <w:ins w:id="133" w:author="Bryan Hermsen" w:date="2019-07-20T08:46:00Z">
        <w:r>
          <w:t>array</w:t>
        </w:r>
      </w:ins>
      <w:ins w:id="134" w:author="Bryan Hermsen" w:date="2019-07-20T08:45:00Z">
        <w:r>
          <w:t xml:space="preserve"> and </w:t>
        </w:r>
      </w:ins>
      <w:ins w:id="135" w:author="Bryan Hermsen" w:date="2019-07-20T08:46:00Z">
        <w:r>
          <w:t xml:space="preserve">print all statements attributed to each politician. </w:t>
        </w:r>
      </w:ins>
    </w:p>
    <w:p w14:paraId="10B6FBE6" w14:textId="77777777" w:rsidR="009813C1" w:rsidRDefault="00726ADF" w:rsidP="00726ADF">
      <w:pPr>
        <w:pStyle w:val="Heading1"/>
      </w:pPr>
      <w:r>
        <w:t>References</w:t>
      </w:r>
    </w:p>
    <w:p w14:paraId="56EA6FE9" w14:textId="77777777" w:rsidR="00726ADF" w:rsidRDefault="00726ADF" w:rsidP="00726ADF">
      <w:pPr>
        <w:pStyle w:val="Heading2"/>
      </w:pPr>
      <w:r>
        <w:t>Example of HTML Form in a Table</w:t>
      </w:r>
    </w:p>
    <w:p w14:paraId="7AD410D0" w14:textId="77777777" w:rsidR="00726ADF" w:rsidRDefault="00726ADF" w:rsidP="00726ADF">
      <w:pPr>
        <w:spacing w:after="0" w:line="240" w:lineRule="auto"/>
      </w:pPr>
      <w:r>
        <w:t>&lt;table&gt;</w:t>
      </w:r>
    </w:p>
    <w:p w14:paraId="3495ED3B" w14:textId="77777777" w:rsidR="00726ADF" w:rsidRDefault="00726ADF" w:rsidP="00726ADF">
      <w:pPr>
        <w:spacing w:after="0" w:line="240" w:lineRule="auto"/>
      </w:pPr>
      <w:r>
        <w:tab/>
        <w:t>&lt;form action="</w:t>
      </w:r>
      <w:proofErr w:type="spellStart"/>
      <w:r>
        <w:t>insertPlatform.php</w:t>
      </w:r>
      <w:proofErr w:type="spellEnd"/>
      <w:r>
        <w:t>" method="post"&gt;</w:t>
      </w:r>
    </w:p>
    <w:p w14:paraId="76BAB909" w14:textId="77777777" w:rsidR="00726ADF" w:rsidRDefault="00726ADF" w:rsidP="00726ADF">
      <w:pPr>
        <w:spacing w:after="0" w:line="240" w:lineRule="auto"/>
      </w:pPr>
      <w:r>
        <w:tab/>
      </w:r>
      <w:r>
        <w:tab/>
        <w:t>&lt;input type="hidden" name="username" value="&lt;?php echo $username; ?&gt;" &gt;</w:t>
      </w:r>
    </w:p>
    <w:p w14:paraId="74598ED8" w14:textId="77777777" w:rsidR="00726ADF" w:rsidRDefault="00726ADF" w:rsidP="00726ADF">
      <w:pPr>
        <w:spacing w:after="0" w:line="240" w:lineRule="auto"/>
      </w:pPr>
      <w:r>
        <w:tab/>
      </w:r>
      <w:r>
        <w:tab/>
        <w:t>&lt;tr&gt;</w:t>
      </w:r>
    </w:p>
    <w:p w14:paraId="2AC9E8FC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&gt;Issue or Topic&lt;/</w:t>
      </w:r>
      <w:proofErr w:type="spellStart"/>
      <w:r>
        <w:t>th</w:t>
      </w:r>
      <w:proofErr w:type="spellEnd"/>
      <w:r>
        <w:t>&gt;</w:t>
      </w:r>
    </w:p>
    <w:p w14:paraId="1EFBD069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&lt;td&gt;&lt;input type="text" name="issue"&gt;&lt;/td&gt;</w:t>
      </w:r>
    </w:p>
    <w:p w14:paraId="3D76FCD9" w14:textId="77777777" w:rsidR="00726ADF" w:rsidRDefault="00726ADF" w:rsidP="00726ADF">
      <w:pPr>
        <w:spacing w:after="0" w:line="240" w:lineRule="auto"/>
      </w:pPr>
      <w:r>
        <w:tab/>
      </w:r>
      <w:r>
        <w:tab/>
        <w:t>&lt;/tr&gt;</w:t>
      </w:r>
    </w:p>
    <w:p w14:paraId="18CEED39" w14:textId="77777777" w:rsidR="00726ADF" w:rsidRDefault="00726ADF" w:rsidP="00726ADF">
      <w:pPr>
        <w:spacing w:after="0" w:line="240" w:lineRule="auto"/>
      </w:pPr>
      <w:r>
        <w:tab/>
      </w:r>
      <w:r>
        <w:tab/>
        <w:t>&lt;tr&gt;</w:t>
      </w:r>
    </w:p>
    <w:p w14:paraId="556F55C2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&gt;Your Platform&lt;/</w:t>
      </w:r>
      <w:proofErr w:type="spellStart"/>
      <w:r>
        <w:t>th</w:t>
      </w:r>
      <w:proofErr w:type="spellEnd"/>
      <w:r>
        <w:t>&gt;</w:t>
      </w:r>
    </w:p>
    <w:p w14:paraId="2B39DA34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&lt;td&gt;&lt;input type="text" name="platform"&gt;&lt;/td&gt;</w:t>
      </w:r>
    </w:p>
    <w:p w14:paraId="6574D7DA" w14:textId="77777777" w:rsidR="00726ADF" w:rsidRDefault="00726ADF" w:rsidP="00726ADF">
      <w:pPr>
        <w:spacing w:after="0" w:line="240" w:lineRule="auto"/>
      </w:pPr>
      <w:r>
        <w:tab/>
      </w:r>
      <w:r>
        <w:tab/>
        <w:t>&lt;/tr&gt;</w:t>
      </w:r>
    </w:p>
    <w:p w14:paraId="4E89B3AA" w14:textId="77777777" w:rsidR="00726ADF" w:rsidRDefault="00726ADF" w:rsidP="00726ADF">
      <w:pPr>
        <w:spacing w:after="0" w:line="240" w:lineRule="auto"/>
      </w:pPr>
      <w:r>
        <w:lastRenderedPageBreak/>
        <w:tab/>
      </w:r>
      <w:r>
        <w:tab/>
        <w:t>&lt;tr&gt;</w:t>
      </w:r>
    </w:p>
    <w:p w14:paraId="13BE6910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&gt;How Important is this issue?&lt;/</w:t>
      </w:r>
      <w:proofErr w:type="spellStart"/>
      <w:r>
        <w:t>th</w:t>
      </w:r>
      <w:proofErr w:type="spellEnd"/>
      <w:r>
        <w:t>&gt;</w:t>
      </w:r>
    </w:p>
    <w:p w14:paraId="0AD1384C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&lt;td&gt;&lt;input type="number" name="importance" step="1"&gt;&lt;/td&gt; &lt;!-- Can I make this a slider? --&gt;</w:t>
      </w:r>
    </w:p>
    <w:p w14:paraId="176978E7" w14:textId="77777777" w:rsidR="00726ADF" w:rsidRDefault="00726ADF" w:rsidP="00726ADF">
      <w:pPr>
        <w:spacing w:after="0" w:line="240" w:lineRule="auto"/>
      </w:pPr>
      <w:r>
        <w:tab/>
      </w:r>
      <w:r>
        <w:tab/>
        <w:t>&lt;/tr&gt;</w:t>
      </w:r>
    </w:p>
    <w:p w14:paraId="444FFFB9" w14:textId="77777777" w:rsidR="00726ADF" w:rsidRDefault="00726ADF" w:rsidP="00726ADF">
      <w:pPr>
        <w:spacing w:after="0" w:line="240" w:lineRule="auto"/>
      </w:pPr>
      <w:r>
        <w:tab/>
      </w:r>
      <w:r>
        <w:tab/>
        <w:t>&lt;tr&gt;</w:t>
      </w:r>
    </w:p>
    <w:p w14:paraId="4C1232D3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&gt;How informed do you feel about this issue?&lt;/</w:t>
      </w:r>
      <w:proofErr w:type="spellStart"/>
      <w:r>
        <w:t>th</w:t>
      </w:r>
      <w:proofErr w:type="spellEnd"/>
      <w:r>
        <w:t>&gt;</w:t>
      </w:r>
    </w:p>
    <w:p w14:paraId="7134A197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&lt;td&gt;&lt;input type="number" name="informed" step="1"&gt;&lt;/td&gt; &lt;!-- Can I make this a slider? --&gt;</w:t>
      </w:r>
    </w:p>
    <w:p w14:paraId="0B280F00" w14:textId="77777777" w:rsidR="00726ADF" w:rsidRDefault="00726ADF" w:rsidP="00726ADF">
      <w:pPr>
        <w:spacing w:after="0" w:line="240" w:lineRule="auto"/>
      </w:pPr>
      <w:r>
        <w:tab/>
      </w:r>
      <w:r>
        <w:tab/>
        <w:t>&lt;/tr&gt;</w:t>
      </w:r>
    </w:p>
    <w:p w14:paraId="1AD43145" w14:textId="77777777" w:rsidR="00726ADF" w:rsidRDefault="00726ADF" w:rsidP="00726ADF">
      <w:pPr>
        <w:spacing w:after="0" w:line="240" w:lineRule="auto"/>
      </w:pPr>
      <w:r>
        <w:tab/>
      </w:r>
      <w:r>
        <w:tab/>
        <w:t>&lt;tr&gt;</w:t>
      </w:r>
    </w:p>
    <w:p w14:paraId="5972D55E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&gt;Other Comments&lt;/</w:t>
      </w:r>
      <w:proofErr w:type="spellStart"/>
      <w:r>
        <w:t>th</w:t>
      </w:r>
      <w:proofErr w:type="spellEnd"/>
      <w:r>
        <w:t>&gt;</w:t>
      </w:r>
    </w:p>
    <w:p w14:paraId="257064EC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&lt;td&gt;&lt;input type="text" name="comment"&gt;&lt;/td&gt;</w:t>
      </w:r>
    </w:p>
    <w:p w14:paraId="63DC692E" w14:textId="77777777" w:rsidR="00726ADF" w:rsidRDefault="00726ADF" w:rsidP="00726ADF">
      <w:pPr>
        <w:spacing w:after="0" w:line="240" w:lineRule="auto"/>
      </w:pPr>
      <w:r>
        <w:tab/>
      </w:r>
      <w:r>
        <w:tab/>
        <w:t>&lt;/tr&gt;</w:t>
      </w:r>
    </w:p>
    <w:p w14:paraId="19BBF370" w14:textId="77777777" w:rsidR="00726ADF" w:rsidRDefault="00726ADF" w:rsidP="00726ADF">
      <w:pPr>
        <w:spacing w:after="0" w:line="240" w:lineRule="auto"/>
      </w:pPr>
      <w:r>
        <w:tab/>
      </w:r>
      <w:r>
        <w:tab/>
        <w:t>&lt;tr&gt;</w:t>
      </w:r>
    </w:p>
    <w:p w14:paraId="5A76CE7A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&gt;References&lt;/</w:t>
      </w:r>
      <w:proofErr w:type="spellStart"/>
      <w:r>
        <w:t>th</w:t>
      </w:r>
      <w:proofErr w:type="spellEnd"/>
      <w:r>
        <w:t>&gt;</w:t>
      </w:r>
    </w:p>
    <w:p w14:paraId="1ADC0067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&lt;td&gt;&lt;input type="text" name="ref"&gt;&lt;/td&gt;</w:t>
      </w:r>
    </w:p>
    <w:p w14:paraId="05084058" w14:textId="77777777" w:rsidR="00726ADF" w:rsidRDefault="00726ADF" w:rsidP="00726ADF">
      <w:pPr>
        <w:spacing w:after="0" w:line="240" w:lineRule="auto"/>
      </w:pPr>
      <w:r>
        <w:tab/>
      </w:r>
      <w:r>
        <w:tab/>
        <w:t>&lt;/tr&gt;</w:t>
      </w:r>
    </w:p>
    <w:p w14:paraId="28992A0A" w14:textId="77777777" w:rsidR="00726ADF" w:rsidRDefault="00726ADF" w:rsidP="00726ADF">
      <w:pPr>
        <w:spacing w:after="0" w:line="240" w:lineRule="auto"/>
      </w:pPr>
      <w:r>
        <w:tab/>
      </w:r>
      <w:r>
        <w:tab/>
        <w:t>&lt;tr&gt;</w:t>
      </w:r>
    </w:p>
    <w:p w14:paraId="16EE92B5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&gt;Submit&lt;/</w:t>
      </w:r>
      <w:proofErr w:type="spellStart"/>
      <w:r>
        <w:t>th</w:t>
      </w:r>
      <w:proofErr w:type="spellEnd"/>
      <w:r>
        <w:t>&gt;</w:t>
      </w:r>
    </w:p>
    <w:p w14:paraId="597EF1C2" w14:textId="77777777" w:rsidR="00726ADF" w:rsidRDefault="00726ADF" w:rsidP="00726ADF">
      <w:pPr>
        <w:spacing w:after="0" w:line="240" w:lineRule="auto"/>
      </w:pPr>
      <w:r>
        <w:tab/>
      </w:r>
      <w:r>
        <w:tab/>
      </w:r>
      <w:r>
        <w:tab/>
        <w:t>&lt;td&gt;&lt;input type="submit" name="submit" value="Submit"&gt;&lt;/td&gt;</w:t>
      </w:r>
    </w:p>
    <w:p w14:paraId="760D8EAB" w14:textId="77777777" w:rsidR="00726ADF" w:rsidRDefault="00726ADF" w:rsidP="00726ADF">
      <w:pPr>
        <w:spacing w:after="0" w:line="240" w:lineRule="auto"/>
      </w:pPr>
      <w:r>
        <w:tab/>
      </w:r>
      <w:r>
        <w:tab/>
        <w:t>&lt;/tr&gt;</w:t>
      </w:r>
    </w:p>
    <w:p w14:paraId="0127253E" w14:textId="77777777" w:rsidR="00726ADF" w:rsidRDefault="00726ADF" w:rsidP="00726ADF">
      <w:pPr>
        <w:spacing w:after="0" w:line="240" w:lineRule="auto"/>
      </w:pPr>
      <w:r>
        <w:tab/>
        <w:t>&lt;/form&gt;</w:t>
      </w:r>
    </w:p>
    <w:p w14:paraId="55CC7D62" w14:textId="77777777" w:rsidR="00726ADF" w:rsidRDefault="00726ADF" w:rsidP="00726ADF">
      <w:pPr>
        <w:spacing w:after="0" w:line="240" w:lineRule="auto"/>
      </w:pPr>
      <w:r>
        <w:t>&lt;/table&gt;</w:t>
      </w:r>
    </w:p>
    <w:p w14:paraId="20F30BD8" w14:textId="77777777" w:rsidR="00B008F6" w:rsidRDefault="00B008F6" w:rsidP="00726ADF">
      <w:pPr>
        <w:spacing w:after="0" w:line="240" w:lineRule="auto"/>
      </w:pPr>
    </w:p>
    <w:p w14:paraId="271A2A59" w14:textId="77777777" w:rsidR="00B008F6" w:rsidRDefault="00B008F6" w:rsidP="00B008F6">
      <w:pPr>
        <w:pStyle w:val="Heading2"/>
      </w:pPr>
      <w:r>
        <w:t>Waukesha elections</w:t>
      </w:r>
    </w:p>
    <w:p w14:paraId="31D759BF" w14:textId="77777777" w:rsidR="00B008F6" w:rsidRDefault="00314484" w:rsidP="00B008F6">
      <w:hyperlink r:id="rId6" w:history="1">
        <w:r w:rsidR="00B008F6" w:rsidRPr="00F405B4">
          <w:rPr>
            <w:rStyle w:val="Hyperlink"/>
          </w:rPr>
          <w:t>http://waukesha-wi.gov/1576/Election-Dates-Sample-Ballots</w:t>
        </w:r>
      </w:hyperlink>
    </w:p>
    <w:p w14:paraId="2D9ABDD1" w14:textId="77777777" w:rsidR="00B008F6" w:rsidRDefault="00B008F6" w:rsidP="00B008F6">
      <w:r>
        <w:t>City Election Schedule for 2018</w:t>
      </w:r>
    </w:p>
    <w:p w14:paraId="2470D511" w14:textId="77777777" w:rsidR="00B008F6" w:rsidRPr="00B008F6" w:rsidRDefault="00B008F6" w:rsidP="00B008F6">
      <w:pPr>
        <w:pStyle w:val="ListParagraph"/>
        <w:numPr>
          <w:ilvl w:val="0"/>
          <w:numId w:val="3"/>
        </w:numPr>
        <w:rPr>
          <w:strike/>
        </w:rPr>
      </w:pPr>
      <w:r w:rsidRPr="00B008F6">
        <w:rPr>
          <w:strike/>
        </w:rPr>
        <w:t>Spring Primary Election - Tuesday, February 20th</w:t>
      </w:r>
    </w:p>
    <w:p w14:paraId="17AAB45C" w14:textId="77777777" w:rsidR="00B008F6" w:rsidRDefault="00B008F6" w:rsidP="00B008F6">
      <w:pPr>
        <w:pStyle w:val="ListParagraph"/>
        <w:numPr>
          <w:ilvl w:val="0"/>
          <w:numId w:val="3"/>
        </w:numPr>
      </w:pPr>
      <w:r>
        <w:t>Spring Election - Tuesday, April 3rd</w:t>
      </w:r>
    </w:p>
    <w:p w14:paraId="0AD5F655" w14:textId="77777777" w:rsidR="00B008F6" w:rsidRDefault="00B008F6" w:rsidP="00B008F6">
      <w:pPr>
        <w:pStyle w:val="ListParagraph"/>
        <w:numPr>
          <w:ilvl w:val="0"/>
          <w:numId w:val="3"/>
        </w:numPr>
      </w:pPr>
      <w:r>
        <w:t>Fall Primary Election - Tuesday, August 14th</w:t>
      </w:r>
    </w:p>
    <w:p w14:paraId="4D57C43D" w14:textId="77777777" w:rsidR="00B008F6" w:rsidRDefault="00B008F6" w:rsidP="00B008F6">
      <w:pPr>
        <w:pStyle w:val="ListParagraph"/>
        <w:numPr>
          <w:ilvl w:val="0"/>
          <w:numId w:val="3"/>
        </w:numPr>
      </w:pPr>
      <w:r>
        <w:t>General Election - Tuesday, November 6th</w:t>
      </w:r>
    </w:p>
    <w:p w14:paraId="3B103C31" w14:textId="77777777" w:rsidR="00B008F6" w:rsidRDefault="00B008F6" w:rsidP="00B008F6">
      <w:r>
        <w:t>City Election Schedule for 2019</w:t>
      </w:r>
    </w:p>
    <w:p w14:paraId="78E1EA15" w14:textId="77777777" w:rsidR="00B008F6" w:rsidRDefault="00B008F6" w:rsidP="00B008F6">
      <w:pPr>
        <w:pStyle w:val="ListParagraph"/>
        <w:numPr>
          <w:ilvl w:val="0"/>
          <w:numId w:val="4"/>
        </w:numPr>
      </w:pPr>
      <w:r>
        <w:t>Spring Primary Election - Tuesday, February 19th</w:t>
      </w:r>
    </w:p>
    <w:p w14:paraId="0DDE1002" w14:textId="77777777" w:rsidR="00B008F6" w:rsidRPr="00B008F6" w:rsidRDefault="00B008F6" w:rsidP="00B008F6">
      <w:pPr>
        <w:pStyle w:val="ListParagraph"/>
        <w:numPr>
          <w:ilvl w:val="0"/>
          <w:numId w:val="4"/>
        </w:numPr>
      </w:pPr>
      <w:r>
        <w:t>Spring Election - Tuesday, April 2nd</w:t>
      </w:r>
    </w:p>
    <w:sectPr w:rsidR="00B008F6" w:rsidRPr="00B0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70F"/>
    <w:multiLevelType w:val="hybridMultilevel"/>
    <w:tmpl w:val="A3E8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B2A5F"/>
    <w:multiLevelType w:val="hybridMultilevel"/>
    <w:tmpl w:val="6306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4C0"/>
    <w:multiLevelType w:val="hybridMultilevel"/>
    <w:tmpl w:val="5BA2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836A5"/>
    <w:multiLevelType w:val="hybridMultilevel"/>
    <w:tmpl w:val="1BF4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yan Hermsen">
    <w15:presenceInfo w15:providerId="Windows Live" w15:userId="cb84811cba1e3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36A"/>
    <w:rsid w:val="000021E4"/>
    <w:rsid w:val="000A49FD"/>
    <w:rsid w:val="001717EA"/>
    <w:rsid w:val="001806F2"/>
    <w:rsid w:val="001C5CCE"/>
    <w:rsid w:val="001E4424"/>
    <w:rsid w:val="00314484"/>
    <w:rsid w:val="003A5F6D"/>
    <w:rsid w:val="003B022A"/>
    <w:rsid w:val="0054088C"/>
    <w:rsid w:val="0057498E"/>
    <w:rsid w:val="005B5EA2"/>
    <w:rsid w:val="005C736A"/>
    <w:rsid w:val="005E04EB"/>
    <w:rsid w:val="00601DAE"/>
    <w:rsid w:val="006B3812"/>
    <w:rsid w:val="00726ADF"/>
    <w:rsid w:val="00767B3D"/>
    <w:rsid w:val="00772287"/>
    <w:rsid w:val="007738E5"/>
    <w:rsid w:val="007953A9"/>
    <w:rsid w:val="007C5D84"/>
    <w:rsid w:val="007E183B"/>
    <w:rsid w:val="00800144"/>
    <w:rsid w:val="00890175"/>
    <w:rsid w:val="0097560B"/>
    <w:rsid w:val="009813C1"/>
    <w:rsid w:val="00982C02"/>
    <w:rsid w:val="009C391F"/>
    <w:rsid w:val="00AB36E6"/>
    <w:rsid w:val="00AD3138"/>
    <w:rsid w:val="00AF650D"/>
    <w:rsid w:val="00AF7D3E"/>
    <w:rsid w:val="00B008F6"/>
    <w:rsid w:val="00B80038"/>
    <w:rsid w:val="00B963A2"/>
    <w:rsid w:val="00C256C0"/>
    <w:rsid w:val="00C60DB1"/>
    <w:rsid w:val="00C71D8B"/>
    <w:rsid w:val="00C71EE7"/>
    <w:rsid w:val="00C87127"/>
    <w:rsid w:val="00D22604"/>
    <w:rsid w:val="00D3047B"/>
    <w:rsid w:val="00D3640F"/>
    <w:rsid w:val="00D404C8"/>
    <w:rsid w:val="00D676D0"/>
    <w:rsid w:val="00D92379"/>
    <w:rsid w:val="00D97F0D"/>
    <w:rsid w:val="00DE6CDA"/>
    <w:rsid w:val="00DE6DF2"/>
    <w:rsid w:val="00E556E7"/>
    <w:rsid w:val="00F715F5"/>
    <w:rsid w:val="00F7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6AC1"/>
  <w15:docId w15:val="{DCCC62CA-786C-4CA1-8AC4-FDCCD6F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7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Q">
    <w:name w:val="REQ"/>
    <w:basedOn w:val="Normal"/>
    <w:link w:val="REQChar"/>
    <w:qFormat/>
    <w:rsid w:val="00982C02"/>
    <w:pPr>
      <w:ind w:left="900" w:hanging="900"/>
    </w:pPr>
  </w:style>
  <w:style w:type="character" w:styleId="Hyperlink">
    <w:name w:val="Hyperlink"/>
    <w:basedOn w:val="DefaultParagraphFont"/>
    <w:uiPriority w:val="99"/>
    <w:unhideWhenUsed/>
    <w:rsid w:val="00B008F6"/>
    <w:rPr>
      <w:color w:val="0000FF" w:themeColor="hyperlink"/>
      <w:u w:val="single"/>
    </w:rPr>
  </w:style>
  <w:style w:type="character" w:customStyle="1" w:styleId="REQChar">
    <w:name w:val="REQ Char"/>
    <w:basedOn w:val="DefaultParagraphFont"/>
    <w:link w:val="REQ"/>
    <w:rsid w:val="00982C02"/>
  </w:style>
  <w:style w:type="paragraph" w:styleId="BalloonText">
    <w:name w:val="Balloon Text"/>
    <w:basedOn w:val="Normal"/>
    <w:link w:val="BalloonTextChar"/>
    <w:uiPriority w:val="99"/>
    <w:semiHidden/>
    <w:unhideWhenUsed/>
    <w:rsid w:val="007E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aukesha-wi.gov/1576/Election-Dates-Sample-Ballo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87F20-7395-4564-99FC-67A92B15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6491</TotalTime>
  <Pages>6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Hermsen</dc:creator>
  <cp:lastModifiedBy>Bryan Hermsen</cp:lastModifiedBy>
  <cp:revision>37</cp:revision>
  <dcterms:created xsi:type="dcterms:W3CDTF">2017-01-27T19:46:00Z</dcterms:created>
  <dcterms:modified xsi:type="dcterms:W3CDTF">2019-07-20T13:49:00Z</dcterms:modified>
</cp:coreProperties>
</file>